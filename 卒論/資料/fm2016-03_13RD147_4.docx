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DC732F" w14:textId="77777777" w:rsidR="00531B89" w:rsidRPr="00A540D7" w:rsidRDefault="00531B89">
      <w:pPr>
        <w:rPr>
          <w:rFonts w:ascii="ＭＳ Ｐ明朝" w:eastAsia="ＭＳ Ｐ明朝" w:hAnsi="ＭＳ Ｐ明朝"/>
        </w:rPr>
      </w:pPr>
    </w:p>
    <w:p w14:paraId="233B9822" w14:textId="77777777" w:rsidR="00531B89" w:rsidRPr="00A540D7" w:rsidRDefault="00A540D7" w:rsidP="00CF287B">
      <w:pPr>
        <w:jc w:val="center"/>
        <w:rPr>
          <w:rFonts w:ascii="ＭＳ Ｐゴシック" w:eastAsia="ＭＳ Ｐゴシック" w:hAnsi="ＭＳ Ｐゴシック"/>
          <w:sz w:val="28"/>
        </w:rPr>
      </w:pPr>
      <w:r w:rsidRPr="00A540D7">
        <w:rPr>
          <w:rFonts w:ascii="ＭＳ Ｐゴシック" w:eastAsia="ＭＳ Ｐゴシック" w:hAnsi="ＭＳ Ｐゴシック" w:hint="eastAsia"/>
          <w:sz w:val="28"/>
        </w:rPr>
        <w:t>201</w:t>
      </w:r>
      <w:r w:rsidR="006C74A9">
        <w:rPr>
          <w:rFonts w:ascii="ＭＳ Ｐゴシック" w:eastAsia="ＭＳ Ｐゴシック" w:hAnsi="ＭＳ Ｐゴシック"/>
          <w:sz w:val="28"/>
        </w:rPr>
        <w:t>6</w:t>
      </w:r>
      <w:r w:rsidR="00531B89" w:rsidRPr="00A540D7">
        <w:rPr>
          <w:rFonts w:ascii="ＭＳ Ｐゴシック" w:eastAsia="ＭＳ Ｐゴシック" w:hAnsi="ＭＳ Ｐゴシック" w:hint="eastAsia"/>
          <w:sz w:val="28"/>
        </w:rPr>
        <w:t>年度　情報</w:t>
      </w:r>
      <w:r w:rsidR="005D370E" w:rsidRPr="00A540D7">
        <w:rPr>
          <w:rFonts w:ascii="ＭＳ Ｐゴシック" w:eastAsia="ＭＳ Ｐゴシック" w:hAnsi="ＭＳ Ｐゴシック" w:hint="eastAsia"/>
          <w:sz w:val="28"/>
        </w:rPr>
        <w:t>システムデザイン学系</w:t>
      </w:r>
      <w:r w:rsidR="00531B89" w:rsidRPr="00A540D7">
        <w:rPr>
          <w:rFonts w:ascii="ＭＳ Ｐゴシック" w:eastAsia="ＭＳ Ｐゴシック" w:hAnsi="ＭＳ Ｐゴシック" w:hint="eastAsia"/>
          <w:sz w:val="28"/>
        </w:rPr>
        <w:t>卒業論文</w:t>
      </w:r>
    </w:p>
    <w:p w14:paraId="404823D2" w14:textId="77777777" w:rsidR="00531B89" w:rsidRPr="00A540D7" w:rsidRDefault="00531B89" w:rsidP="00CF287B">
      <w:pPr>
        <w:jc w:val="center"/>
        <w:rPr>
          <w:rFonts w:ascii="ＭＳ Ｐ明朝" w:eastAsia="ＭＳ Ｐ明朝" w:hAnsi="ＭＳ Ｐ明朝"/>
          <w:sz w:val="28"/>
        </w:rPr>
      </w:pPr>
    </w:p>
    <w:p w14:paraId="2A931678" w14:textId="77777777" w:rsidR="00CF287B" w:rsidRPr="00A540D7" w:rsidRDefault="00CF287B" w:rsidP="00CF287B">
      <w:pPr>
        <w:jc w:val="center"/>
        <w:rPr>
          <w:rFonts w:ascii="ＭＳ Ｐ明朝" w:eastAsia="ＭＳ Ｐ明朝" w:hAnsi="ＭＳ Ｐ明朝"/>
          <w:sz w:val="28"/>
        </w:rPr>
      </w:pPr>
    </w:p>
    <w:p w14:paraId="67D1B1A3" w14:textId="77777777" w:rsidR="00CF287B" w:rsidRPr="00A540D7" w:rsidRDefault="00CF287B" w:rsidP="00CF287B">
      <w:pPr>
        <w:jc w:val="center"/>
        <w:rPr>
          <w:rFonts w:ascii="ＭＳ Ｐ明朝" w:eastAsia="ＭＳ Ｐ明朝" w:hAnsi="ＭＳ Ｐ明朝"/>
          <w:sz w:val="28"/>
        </w:rPr>
      </w:pPr>
    </w:p>
    <w:p w14:paraId="7298B552" w14:textId="77777777" w:rsidR="00531B89" w:rsidRPr="00A540D7" w:rsidRDefault="00CF287B" w:rsidP="00CF287B">
      <w:pPr>
        <w:jc w:val="center"/>
        <w:rPr>
          <w:rFonts w:ascii="ＭＳ Ｐゴシック" w:eastAsia="ＭＳ Ｐゴシック" w:hAnsi="ＭＳ Ｐゴシック"/>
          <w:sz w:val="28"/>
        </w:rPr>
      </w:pPr>
      <w:r w:rsidRPr="00A540D7">
        <w:rPr>
          <w:rFonts w:ascii="ＭＳ Ｐゴシック" w:eastAsia="ＭＳ Ｐゴシック" w:hAnsi="ＭＳ Ｐゴシック" w:hint="eastAsia"/>
          <w:sz w:val="28"/>
          <w:szCs w:val="28"/>
        </w:rPr>
        <w:t xml:space="preserve">論文番号　</w:t>
      </w:r>
      <w:r w:rsidR="00F47663">
        <w:rPr>
          <w:rFonts w:ascii="ＭＳ Ｐゴシック" w:eastAsia="ＭＳ Ｐゴシック" w:hAnsi="ＭＳ Ｐゴシック" w:hint="eastAsia"/>
          <w:sz w:val="28"/>
          <w:szCs w:val="28"/>
        </w:rPr>
        <w:t>fm2016-03</w:t>
      </w:r>
    </w:p>
    <w:p w14:paraId="6770F556" w14:textId="77777777" w:rsidR="00531B89" w:rsidRPr="00A540D7" w:rsidRDefault="00FE13F9" w:rsidP="00CF287B">
      <w:pPr>
        <w:jc w:val="center"/>
        <w:rPr>
          <w:rFonts w:ascii="ＭＳ Ｐゴシック" w:eastAsia="ＭＳ Ｐゴシック" w:hAnsi="ＭＳ Ｐゴシック"/>
          <w:sz w:val="48"/>
          <w:szCs w:val="48"/>
        </w:rPr>
      </w:pPr>
      <w:r>
        <w:rPr>
          <w:rFonts w:ascii="ＭＳ Ｐゴシック" w:eastAsia="ＭＳ Ｐゴシック" w:hAnsi="ＭＳ Ｐゴシック" w:hint="eastAsia"/>
          <w:sz w:val="48"/>
          <w:szCs w:val="48"/>
        </w:rPr>
        <w:t>AHPを用いた大学食堂の評価</w:t>
      </w:r>
    </w:p>
    <w:p w14:paraId="7380C978" w14:textId="77777777" w:rsidR="00CF287B" w:rsidRPr="00A540D7" w:rsidRDefault="00CF287B" w:rsidP="00CF287B">
      <w:pPr>
        <w:jc w:val="center"/>
        <w:rPr>
          <w:rFonts w:ascii="ＭＳ Ｐ明朝" w:eastAsia="ＭＳ Ｐ明朝" w:hAnsi="ＭＳ Ｐ明朝"/>
          <w:sz w:val="48"/>
          <w:szCs w:val="48"/>
        </w:rPr>
      </w:pPr>
    </w:p>
    <w:p w14:paraId="2EBDE9A5" w14:textId="77777777" w:rsidR="00531B89" w:rsidRPr="00A540D7" w:rsidRDefault="00531B89" w:rsidP="00CF287B">
      <w:pPr>
        <w:jc w:val="center"/>
        <w:rPr>
          <w:rFonts w:ascii="ＭＳ Ｐ明朝" w:eastAsia="ＭＳ Ｐ明朝" w:hAnsi="ＭＳ Ｐ明朝"/>
          <w:sz w:val="28"/>
        </w:rPr>
      </w:pPr>
    </w:p>
    <w:p w14:paraId="46B92BE5" w14:textId="77777777" w:rsidR="00531B89" w:rsidRPr="00A540D7" w:rsidRDefault="00531B89" w:rsidP="00CF287B">
      <w:pPr>
        <w:jc w:val="center"/>
        <w:rPr>
          <w:rFonts w:ascii="ＭＳ Ｐ明朝" w:eastAsia="ＭＳ Ｐ明朝" w:hAnsi="ＭＳ Ｐ明朝"/>
          <w:sz w:val="28"/>
        </w:rPr>
      </w:pPr>
    </w:p>
    <w:p w14:paraId="48D5B892" w14:textId="77777777" w:rsidR="00CF287B" w:rsidRPr="00A540D7" w:rsidRDefault="00CF287B" w:rsidP="00CF287B">
      <w:pPr>
        <w:jc w:val="center"/>
        <w:rPr>
          <w:rFonts w:ascii="ＭＳ Ｐ明朝" w:eastAsia="ＭＳ Ｐ明朝" w:hAnsi="ＭＳ Ｐ明朝"/>
          <w:sz w:val="28"/>
        </w:rPr>
      </w:pPr>
    </w:p>
    <w:p w14:paraId="4A16A4B6" w14:textId="77777777" w:rsidR="00CF287B" w:rsidRPr="00A540D7" w:rsidRDefault="00CF287B" w:rsidP="00CF287B">
      <w:pPr>
        <w:jc w:val="center"/>
        <w:rPr>
          <w:rFonts w:ascii="ＭＳ Ｐ明朝" w:eastAsia="ＭＳ Ｐ明朝" w:hAnsi="ＭＳ Ｐ明朝"/>
          <w:sz w:val="28"/>
          <w:szCs w:val="28"/>
        </w:rPr>
      </w:pPr>
    </w:p>
    <w:p w14:paraId="61B9B4A1" w14:textId="77777777" w:rsidR="005D370E" w:rsidRPr="00A540D7" w:rsidRDefault="00F47663" w:rsidP="005D370E">
      <w:pPr>
        <w:snapToGrid w:val="0"/>
        <w:jc w:val="center"/>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t>土山</w:t>
      </w:r>
      <w:r w:rsidR="005D370E" w:rsidRPr="00A540D7">
        <w:rPr>
          <w:rFonts w:ascii="ＭＳ Ｐゴシック" w:eastAsia="ＭＳ Ｐゴシック" w:hAnsi="ＭＳ Ｐゴシック" w:hint="eastAsia"/>
          <w:sz w:val="28"/>
          <w:szCs w:val="28"/>
        </w:rPr>
        <w:t xml:space="preserve"> </w:t>
      </w:r>
      <w:r>
        <w:rPr>
          <w:rFonts w:ascii="ＭＳ Ｐゴシック" w:eastAsia="ＭＳ Ｐゴシック" w:hAnsi="ＭＳ Ｐゴシック" w:hint="eastAsia"/>
          <w:sz w:val="28"/>
          <w:szCs w:val="28"/>
        </w:rPr>
        <w:t>祐樹</w:t>
      </w:r>
      <w:r w:rsidR="005D370E" w:rsidRPr="00A540D7">
        <w:rPr>
          <w:rFonts w:ascii="ＭＳ Ｐゴシック" w:eastAsia="ＭＳ Ｐゴシック" w:hAnsi="ＭＳ Ｐゴシック" w:hint="eastAsia"/>
          <w:sz w:val="28"/>
          <w:szCs w:val="28"/>
        </w:rPr>
        <w:t>(</w:t>
      </w:r>
      <w:r w:rsidR="003978AC">
        <w:rPr>
          <w:rFonts w:ascii="ＭＳ Ｐゴシック" w:eastAsia="ＭＳ Ｐゴシック" w:hAnsi="ＭＳ Ｐゴシック" w:hint="eastAsia"/>
          <w:sz w:val="28"/>
          <w:szCs w:val="28"/>
        </w:rPr>
        <w:t>1</w:t>
      </w:r>
      <w:r w:rsidR="006C74A9">
        <w:rPr>
          <w:rFonts w:ascii="ＭＳ Ｐゴシック" w:eastAsia="ＭＳ Ｐゴシック" w:hAnsi="ＭＳ Ｐゴシック"/>
          <w:sz w:val="28"/>
          <w:szCs w:val="28"/>
        </w:rPr>
        <w:t>3</w:t>
      </w:r>
      <w:r>
        <w:rPr>
          <w:rFonts w:ascii="ＭＳ Ｐゴシック" w:eastAsia="ＭＳ Ｐゴシック" w:hAnsi="ＭＳ Ｐゴシック" w:hint="eastAsia"/>
          <w:sz w:val="28"/>
          <w:szCs w:val="28"/>
        </w:rPr>
        <w:t>RD147</w:t>
      </w:r>
      <w:r w:rsidR="005D370E" w:rsidRPr="00A540D7">
        <w:rPr>
          <w:rFonts w:ascii="ＭＳ Ｐゴシック" w:eastAsia="ＭＳ Ｐゴシック" w:hAnsi="ＭＳ Ｐゴシック" w:hint="eastAsia"/>
          <w:sz w:val="28"/>
          <w:szCs w:val="28"/>
        </w:rPr>
        <w:t>)</w:t>
      </w:r>
    </w:p>
    <w:p w14:paraId="2C536E83" w14:textId="77777777" w:rsidR="005D370E" w:rsidRPr="00A540D7" w:rsidRDefault="005D370E" w:rsidP="005D370E">
      <w:pPr>
        <w:snapToGrid w:val="0"/>
        <w:jc w:val="center"/>
        <w:rPr>
          <w:rFonts w:ascii="ＭＳ Ｐゴシック" w:eastAsia="ＭＳ Ｐゴシック" w:hAnsi="ＭＳ Ｐゴシック"/>
          <w:sz w:val="28"/>
          <w:szCs w:val="28"/>
        </w:rPr>
      </w:pPr>
    </w:p>
    <w:p w14:paraId="17C37241" w14:textId="77777777" w:rsidR="00CF287B" w:rsidRPr="00A540D7" w:rsidRDefault="005D370E" w:rsidP="005D370E">
      <w:pPr>
        <w:snapToGrid w:val="0"/>
        <w:jc w:val="center"/>
        <w:rPr>
          <w:rFonts w:ascii="ＭＳ Ｐゴシック" w:eastAsia="ＭＳ Ｐゴシック" w:hAnsi="ＭＳ Ｐゴシック"/>
          <w:sz w:val="28"/>
          <w:szCs w:val="28"/>
        </w:rPr>
      </w:pPr>
      <w:r w:rsidRPr="00A540D7">
        <w:rPr>
          <w:rFonts w:ascii="ＭＳ Ｐゴシック" w:eastAsia="ＭＳ Ｐゴシック" w:hAnsi="ＭＳ Ｐゴシック" w:hint="eastAsia"/>
          <w:sz w:val="28"/>
          <w:szCs w:val="28"/>
        </w:rPr>
        <w:t>指導：</w:t>
      </w:r>
      <w:r w:rsidR="00F47663">
        <w:rPr>
          <w:rFonts w:ascii="ＭＳ Ｐゴシック" w:eastAsia="ＭＳ Ｐゴシック" w:hAnsi="ＭＳ Ｐゴシック" w:hint="eastAsia"/>
          <w:sz w:val="28"/>
          <w:szCs w:val="28"/>
        </w:rPr>
        <w:t>藤本　衡</w:t>
      </w:r>
      <w:r w:rsidRPr="00A540D7">
        <w:rPr>
          <w:rFonts w:ascii="ＭＳ Ｐゴシック" w:eastAsia="ＭＳ Ｐゴシック" w:hAnsi="ＭＳ Ｐゴシック" w:hint="eastAsia"/>
          <w:sz w:val="28"/>
          <w:szCs w:val="28"/>
        </w:rPr>
        <w:t xml:space="preserve">　</w:t>
      </w:r>
      <w:r w:rsidR="003002BC">
        <w:rPr>
          <w:rFonts w:ascii="ＭＳ Ｐゴシック" w:eastAsia="ＭＳ Ｐゴシック" w:hAnsi="ＭＳ Ｐゴシック" w:hint="eastAsia"/>
          <w:sz w:val="28"/>
          <w:szCs w:val="28"/>
        </w:rPr>
        <w:t>准</w:t>
      </w:r>
      <w:r w:rsidRPr="00A540D7">
        <w:rPr>
          <w:rFonts w:ascii="ＭＳ Ｐゴシック" w:eastAsia="ＭＳ Ｐゴシック" w:hAnsi="ＭＳ Ｐゴシック" w:hint="eastAsia"/>
          <w:sz w:val="28"/>
          <w:szCs w:val="28"/>
        </w:rPr>
        <w:t>教授</w:t>
      </w:r>
    </w:p>
    <w:p w14:paraId="4002F936" w14:textId="77777777" w:rsidR="00CF287B" w:rsidRPr="00A540D7" w:rsidRDefault="00CF287B" w:rsidP="00CF287B">
      <w:pPr>
        <w:snapToGrid w:val="0"/>
        <w:jc w:val="center"/>
        <w:rPr>
          <w:rFonts w:ascii="ＭＳ Ｐゴシック" w:eastAsia="ＭＳ Ｐゴシック" w:hAnsi="ＭＳ Ｐゴシック"/>
          <w:sz w:val="28"/>
          <w:szCs w:val="28"/>
        </w:rPr>
      </w:pPr>
    </w:p>
    <w:p w14:paraId="4D1F5F0A" w14:textId="77777777" w:rsidR="00CF287B" w:rsidRPr="00A540D7" w:rsidRDefault="00CF287B" w:rsidP="00CF287B">
      <w:pPr>
        <w:snapToGrid w:val="0"/>
        <w:jc w:val="center"/>
        <w:rPr>
          <w:rFonts w:ascii="ＭＳ Ｐゴシック" w:eastAsia="ＭＳ Ｐゴシック" w:hAnsi="ＭＳ Ｐゴシック"/>
          <w:sz w:val="28"/>
          <w:szCs w:val="28"/>
        </w:rPr>
      </w:pPr>
    </w:p>
    <w:p w14:paraId="478DD4FB" w14:textId="0BE2E4FB" w:rsidR="006653AF" w:rsidRPr="00A540D7" w:rsidRDefault="00CF287B" w:rsidP="00CF287B">
      <w:pPr>
        <w:jc w:val="center"/>
        <w:rPr>
          <w:rFonts w:ascii="ＭＳ Ｐゴシック" w:eastAsia="ＭＳ Ｐゴシック" w:hAnsi="ＭＳ Ｐゴシック"/>
          <w:sz w:val="28"/>
          <w:szCs w:val="28"/>
        </w:rPr>
      </w:pPr>
      <w:r w:rsidRPr="00A540D7">
        <w:rPr>
          <w:rFonts w:ascii="ＭＳ Ｐゴシック" w:eastAsia="ＭＳ Ｐゴシック" w:hAnsi="ＭＳ Ｐゴシック" w:hint="eastAsia"/>
          <w:sz w:val="28"/>
          <w:szCs w:val="28"/>
        </w:rPr>
        <w:t>提出日：平成</w:t>
      </w:r>
      <w:r w:rsidR="00DB4159" w:rsidRPr="00A540D7">
        <w:rPr>
          <w:rFonts w:ascii="ＭＳ Ｐゴシック" w:eastAsia="ＭＳ Ｐゴシック" w:hAnsi="ＭＳ Ｐゴシック" w:hint="eastAsia"/>
          <w:sz w:val="28"/>
          <w:szCs w:val="28"/>
        </w:rPr>
        <w:t>2</w:t>
      </w:r>
      <w:r w:rsidR="006C74A9">
        <w:rPr>
          <w:rFonts w:ascii="ＭＳ Ｐゴシック" w:eastAsia="ＭＳ Ｐゴシック" w:hAnsi="ＭＳ Ｐゴシック"/>
          <w:sz w:val="28"/>
          <w:szCs w:val="28"/>
        </w:rPr>
        <w:t>9</w:t>
      </w:r>
      <w:r w:rsidRPr="00A540D7">
        <w:rPr>
          <w:rFonts w:ascii="ＭＳ Ｐゴシック" w:eastAsia="ＭＳ Ｐゴシック" w:hAnsi="ＭＳ Ｐゴシック" w:hint="eastAsia"/>
          <w:sz w:val="28"/>
          <w:szCs w:val="28"/>
        </w:rPr>
        <w:t>年</w:t>
      </w:r>
      <w:r w:rsidR="007A676C">
        <w:rPr>
          <w:rFonts w:ascii="ＭＳ Ｐゴシック" w:eastAsia="ＭＳ Ｐゴシック" w:hAnsi="ＭＳ Ｐゴシック" w:hint="eastAsia"/>
          <w:sz w:val="28"/>
          <w:szCs w:val="28"/>
        </w:rPr>
        <w:t>2</w:t>
      </w:r>
      <w:r w:rsidRPr="00A540D7">
        <w:rPr>
          <w:rFonts w:ascii="ＭＳ Ｐゴシック" w:eastAsia="ＭＳ Ｐゴシック" w:hAnsi="ＭＳ Ｐゴシック" w:hint="eastAsia"/>
          <w:sz w:val="28"/>
          <w:szCs w:val="28"/>
        </w:rPr>
        <w:t>月</w:t>
      </w:r>
      <w:r w:rsidR="00A74F2E">
        <w:rPr>
          <w:rFonts w:ascii="ＭＳ Ｐゴシック" w:eastAsia="ＭＳ Ｐゴシック" w:hAnsi="ＭＳ Ｐゴシック"/>
          <w:sz w:val="28"/>
          <w:szCs w:val="28"/>
        </w:rPr>
        <w:t>2</w:t>
      </w:r>
      <w:r w:rsidR="007A676C">
        <w:rPr>
          <w:rFonts w:ascii="ＭＳ Ｐゴシック" w:eastAsia="ＭＳ Ｐゴシック" w:hAnsi="ＭＳ Ｐゴシック"/>
          <w:sz w:val="28"/>
          <w:szCs w:val="28"/>
        </w:rPr>
        <w:t>8</w:t>
      </w:r>
      <w:r w:rsidRPr="00A540D7">
        <w:rPr>
          <w:rFonts w:ascii="ＭＳ Ｐゴシック" w:eastAsia="ＭＳ Ｐゴシック" w:hAnsi="ＭＳ Ｐゴシック" w:hint="eastAsia"/>
          <w:sz w:val="28"/>
          <w:szCs w:val="28"/>
        </w:rPr>
        <w:t>日</w:t>
      </w:r>
    </w:p>
    <w:p w14:paraId="27306C90" w14:textId="77777777" w:rsidR="00531B89" w:rsidRPr="00A540D7" w:rsidRDefault="006653AF" w:rsidP="00F10825">
      <w:pPr>
        <w:rPr>
          <w:rFonts w:ascii="ＭＳ Ｐゴシック" w:eastAsia="ＭＳ Ｐゴシック" w:hAnsi="ＭＳ Ｐゴシック"/>
          <w:sz w:val="36"/>
          <w:szCs w:val="36"/>
        </w:rPr>
      </w:pPr>
      <w:r w:rsidRPr="00A540D7">
        <w:rPr>
          <w:rFonts w:ascii="ＭＳ Ｐ明朝" w:eastAsia="ＭＳ Ｐ明朝" w:hAnsi="ＭＳ Ｐ明朝"/>
          <w:sz w:val="28"/>
          <w:szCs w:val="28"/>
        </w:rPr>
        <w:br w:type="page"/>
      </w:r>
      <w:r w:rsidR="00531B89" w:rsidRPr="00A540D7">
        <w:rPr>
          <w:rFonts w:ascii="ＭＳ Ｐゴシック" w:eastAsia="ＭＳ Ｐゴシック" w:hAnsi="ＭＳ Ｐゴシック" w:hint="eastAsia"/>
          <w:sz w:val="36"/>
          <w:szCs w:val="36"/>
        </w:rPr>
        <w:lastRenderedPageBreak/>
        <w:t>概　要</w:t>
      </w:r>
    </w:p>
    <w:p w14:paraId="07C19FD1" w14:textId="77777777" w:rsidR="00531B89" w:rsidRPr="00A540D7" w:rsidRDefault="00531B89">
      <w:pPr>
        <w:snapToGrid w:val="0"/>
        <w:rPr>
          <w:rFonts w:ascii="ＭＳ Ｐ明朝" w:eastAsia="ＭＳ Ｐ明朝" w:hAnsi="ＭＳ Ｐ明朝"/>
        </w:rPr>
      </w:pPr>
    </w:p>
    <w:p w14:paraId="2A1CBDB0" w14:textId="1BD91284" w:rsidR="00531B89" w:rsidRPr="00A540D7" w:rsidRDefault="00E05383" w:rsidP="00BF6804">
      <w:pPr>
        <w:snapToGrid w:val="0"/>
        <w:spacing w:line="480" w:lineRule="auto"/>
        <w:ind w:firstLineChars="118" w:firstLine="283"/>
        <w:rPr>
          <w:rFonts w:ascii="ＭＳ Ｐ明朝" w:eastAsia="ＭＳ Ｐ明朝" w:hAnsi="ＭＳ Ｐ明朝"/>
        </w:rPr>
      </w:pPr>
      <w:r>
        <w:rPr>
          <w:rFonts w:ascii="ＭＳ Ｐ明朝" w:eastAsia="ＭＳ Ｐ明朝" w:hAnsi="ＭＳ Ｐ明朝" w:hint="eastAsia"/>
        </w:rPr>
        <w:t>飲食店において、</w:t>
      </w:r>
      <w:r w:rsidR="00B43779">
        <w:rPr>
          <w:rFonts w:ascii="ＭＳ Ｐ明朝" w:eastAsia="ＭＳ Ｐ明朝" w:hAnsi="ＭＳ Ｐ明朝" w:hint="eastAsia"/>
        </w:rPr>
        <w:t>利用者</w:t>
      </w:r>
      <w:r w:rsidR="00FA54E4">
        <w:rPr>
          <w:rFonts w:ascii="ＭＳ Ｐ明朝" w:eastAsia="ＭＳ Ｐ明朝" w:hAnsi="ＭＳ Ｐ明朝" w:hint="eastAsia"/>
        </w:rPr>
        <w:t>は</w:t>
      </w:r>
      <w:r w:rsidR="00B43779">
        <w:rPr>
          <w:rFonts w:ascii="ＭＳ Ｐ明朝" w:eastAsia="ＭＳ Ｐ明朝" w:hAnsi="ＭＳ Ｐ明朝" w:hint="eastAsia"/>
        </w:rPr>
        <w:t>嗜好</w:t>
      </w:r>
      <w:r w:rsidR="0069433C">
        <w:rPr>
          <w:rFonts w:ascii="ＭＳ Ｐ明朝" w:eastAsia="ＭＳ Ｐ明朝" w:hAnsi="ＭＳ Ｐ明朝" w:hint="eastAsia"/>
        </w:rPr>
        <w:t>など</w:t>
      </w:r>
      <w:r w:rsidR="00FA54E4">
        <w:rPr>
          <w:rFonts w:ascii="ＭＳ Ｐ明朝" w:eastAsia="ＭＳ Ｐ明朝" w:hAnsi="ＭＳ Ｐ明朝" w:hint="eastAsia"/>
        </w:rPr>
        <w:t>色んな要因から</w:t>
      </w:r>
      <w:r w:rsidR="0069433C">
        <w:rPr>
          <w:rFonts w:ascii="ＭＳ Ｐ明朝" w:eastAsia="ＭＳ Ｐ明朝" w:hAnsi="ＭＳ Ｐ明朝" w:hint="eastAsia"/>
        </w:rPr>
        <w:t>飲食店を</w:t>
      </w:r>
      <w:r w:rsidR="00FA54E4">
        <w:rPr>
          <w:rFonts w:ascii="ＭＳ Ｐ明朝" w:eastAsia="ＭＳ Ｐ明朝" w:hAnsi="ＭＳ Ｐ明朝" w:hint="eastAsia"/>
        </w:rPr>
        <w:t>評価して</w:t>
      </w:r>
      <w:r w:rsidR="0069433C">
        <w:rPr>
          <w:rFonts w:ascii="ＭＳ Ｐ明朝" w:eastAsia="ＭＳ Ｐ明朝" w:hAnsi="ＭＳ Ｐ明朝" w:hint="eastAsia"/>
        </w:rPr>
        <w:t>、店側は利用者の嗜好に合わせて飲食店を経営している。その結果、集客の差が大きく現れるため非常に重要である。</w:t>
      </w:r>
      <w:r>
        <w:rPr>
          <w:rFonts w:ascii="ＭＳ Ｐ明朝" w:eastAsia="ＭＳ Ｐ明朝" w:hAnsi="ＭＳ Ｐ明朝" w:hint="eastAsia"/>
        </w:rPr>
        <w:t>大学食堂も例外ではない。本研究では、AHP(階層意思決定法)を用いて、学生の食堂を選ぶ基準を調べることによって、どの食堂を学生が選ぶのか一人ずつ調査し、来客数を予測することを目的とする。</w:t>
      </w:r>
      <w:r w:rsidR="00460E35">
        <w:rPr>
          <w:rFonts w:ascii="ＭＳ Ｐ明朝" w:eastAsia="ＭＳ Ｐ明朝" w:hAnsi="ＭＳ Ｐ明朝" w:hint="eastAsia"/>
        </w:rPr>
        <w:t>学生にアンケートを取り、集計した結果、学生の評価基準の重要度を求めどういった項目が重要視されているか調べることができた。食堂の重要度</w:t>
      </w:r>
      <w:r w:rsidR="0037585F">
        <w:rPr>
          <w:rFonts w:ascii="ＭＳ Ｐ明朝" w:eastAsia="ＭＳ Ｐ明朝" w:hAnsi="ＭＳ Ｐ明朝" w:hint="eastAsia"/>
        </w:rPr>
        <w:t>が与えられた場合に、</w:t>
      </w:r>
      <w:r w:rsidR="00460E35">
        <w:rPr>
          <w:rFonts w:ascii="ＭＳ Ｐ明朝" w:eastAsia="ＭＳ Ｐ明朝" w:hAnsi="ＭＳ Ｐ明朝" w:hint="eastAsia"/>
        </w:rPr>
        <w:t>学生がどの食堂を選ぶか</w:t>
      </w:r>
      <w:r w:rsidR="0037585F">
        <w:rPr>
          <w:rFonts w:ascii="ＭＳ Ｐ明朝" w:eastAsia="ＭＳ Ｐ明朝" w:hAnsi="ＭＳ Ｐ明朝" w:hint="eastAsia"/>
        </w:rPr>
        <w:t>を求めるためのモデルを構築することに成功した。</w:t>
      </w:r>
    </w:p>
    <w:p w14:paraId="2BA5DB96" w14:textId="77777777" w:rsidR="00531B89" w:rsidRPr="00A540D7" w:rsidRDefault="00531B89" w:rsidP="00F10825">
      <w:pPr>
        <w:rPr>
          <w:rFonts w:ascii="ＭＳ Ｐゴシック" w:eastAsia="ＭＳ Ｐゴシック" w:hAnsi="ＭＳ Ｐゴシック"/>
          <w:sz w:val="36"/>
          <w:szCs w:val="36"/>
        </w:rPr>
      </w:pPr>
      <w:r w:rsidRPr="00A540D7">
        <w:rPr>
          <w:rFonts w:ascii="ＭＳ Ｐ明朝" w:eastAsia="ＭＳ Ｐ明朝" w:hAnsi="ＭＳ Ｐ明朝"/>
        </w:rPr>
        <w:br w:type="page"/>
      </w:r>
      <w:r w:rsidRPr="00A540D7">
        <w:rPr>
          <w:rFonts w:ascii="ＭＳ Ｐゴシック" w:eastAsia="ＭＳ Ｐゴシック" w:hAnsi="ＭＳ Ｐゴシック" w:hint="eastAsia"/>
          <w:sz w:val="36"/>
          <w:szCs w:val="36"/>
        </w:rPr>
        <w:lastRenderedPageBreak/>
        <w:t>目　次</w:t>
      </w:r>
    </w:p>
    <w:p w14:paraId="14E5CA62" w14:textId="77777777" w:rsidR="00F10825" w:rsidRPr="00A540D7" w:rsidRDefault="00F10825" w:rsidP="00F10825">
      <w:pPr>
        <w:rPr>
          <w:rFonts w:ascii="ＭＳ Ｐ明朝" w:eastAsia="ＭＳ Ｐ明朝" w:hAnsi="ＭＳ Ｐ明朝"/>
          <w:b/>
          <w:sz w:val="20"/>
        </w:rPr>
      </w:pPr>
      <w:r w:rsidRPr="00A540D7">
        <w:rPr>
          <w:rFonts w:ascii="ＭＳ Ｐ明朝" w:eastAsia="ＭＳ Ｐ明朝" w:hAnsi="ＭＳ Ｐ明朝" w:hint="eastAsia"/>
          <w:b/>
          <w:sz w:val="20"/>
        </w:rPr>
        <w:t>概　要</w:t>
      </w:r>
    </w:p>
    <w:p w14:paraId="0124DA83" w14:textId="1BA22B9C" w:rsidR="006C12E1" w:rsidRDefault="00427571" w:rsidP="006C12E1">
      <w:pPr>
        <w:pStyle w:val="10"/>
        <w:rPr>
          <w:rFonts w:ascii="ＭＳ Ｐ明朝" w:eastAsia="ＭＳ Ｐ明朝" w:hAnsi="ＭＳ Ｐ明朝"/>
          <w:noProof/>
        </w:rPr>
      </w:pPr>
      <w:r w:rsidRPr="00A540D7">
        <w:rPr>
          <w:rFonts w:ascii="ＭＳ Ｐ明朝" w:eastAsia="ＭＳ Ｐ明朝" w:hAnsi="ＭＳ Ｐ明朝"/>
        </w:rPr>
        <w:fldChar w:fldCharType="begin"/>
      </w:r>
      <w:r w:rsidR="0055314B" w:rsidRPr="00A540D7">
        <w:rPr>
          <w:rFonts w:ascii="ＭＳ Ｐ明朝" w:eastAsia="ＭＳ Ｐ明朝" w:hAnsi="ＭＳ Ｐ明朝"/>
        </w:rPr>
        <w:instrText xml:space="preserve"> TOC \o "1-3" \u </w:instrText>
      </w:r>
      <w:r w:rsidRPr="00A540D7">
        <w:rPr>
          <w:rFonts w:ascii="ＭＳ Ｐ明朝" w:eastAsia="ＭＳ Ｐ明朝" w:hAnsi="ＭＳ Ｐ明朝"/>
        </w:rPr>
        <w:fldChar w:fldCharType="separate"/>
      </w:r>
      <w:r w:rsidR="003002BC">
        <w:rPr>
          <w:rFonts w:ascii="ＭＳ Ｐ明朝" w:eastAsia="ＭＳ Ｐ明朝" w:hAnsi="ＭＳ Ｐ明朝" w:hint="eastAsia"/>
          <w:noProof/>
        </w:rPr>
        <w:t>１</w:t>
      </w:r>
      <w:r w:rsidR="00061E1D">
        <w:rPr>
          <w:rFonts w:ascii="ＭＳ Ｐ明朝" w:eastAsia="ＭＳ Ｐ明朝" w:hAnsi="ＭＳ Ｐ明朝" w:hint="eastAsia"/>
          <w:noProof/>
        </w:rPr>
        <w:t>.</w:t>
      </w:r>
      <w:r w:rsidR="002A3BF6">
        <w:rPr>
          <w:rFonts w:ascii="ＭＳ Ｐ明朝" w:eastAsia="ＭＳ Ｐ明朝" w:hAnsi="ＭＳ Ｐ明朝" w:hint="eastAsia"/>
          <w:noProof/>
        </w:rPr>
        <w:t>はじめに</w:t>
      </w:r>
      <w:r w:rsidR="001516EF" w:rsidRPr="00A540D7">
        <w:rPr>
          <w:rFonts w:ascii="ＭＳ Ｐ明朝" w:eastAsia="ＭＳ Ｐ明朝" w:hAnsi="ＭＳ Ｐ明朝"/>
          <w:noProof/>
        </w:rPr>
        <w:tab/>
      </w:r>
      <w:r w:rsidRPr="00A540D7">
        <w:rPr>
          <w:rFonts w:ascii="ＭＳ Ｐ明朝" w:eastAsia="ＭＳ Ｐ明朝" w:hAnsi="ＭＳ Ｐ明朝"/>
          <w:noProof/>
        </w:rPr>
        <w:fldChar w:fldCharType="begin"/>
      </w:r>
      <w:r w:rsidR="001516EF" w:rsidRPr="00A540D7">
        <w:rPr>
          <w:rFonts w:ascii="ＭＳ Ｐ明朝" w:eastAsia="ＭＳ Ｐ明朝" w:hAnsi="ＭＳ Ｐ明朝"/>
          <w:noProof/>
        </w:rPr>
        <w:instrText xml:space="preserve"> PAGEREF _Toc90358203 \h </w:instrText>
      </w:r>
      <w:r w:rsidRPr="00A540D7">
        <w:rPr>
          <w:rFonts w:ascii="ＭＳ Ｐ明朝" w:eastAsia="ＭＳ Ｐ明朝" w:hAnsi="ＭＳ Ｐ明朝"/>
          <w:noProof/>
        </w:rPr>
      </w:r>
      <w:r w:rsidRPr="00A540D7">
        <w:rPr>
          <w:rFonts w:ascii="ＭＳ Ｐ明朝" w:eastAsia="ＭＳ Ｐ明朝" w:hAnsi="ＭＳ Ｐ明朝"/>
          <w:noProof/>
        </w:rPr>
        <w:fldChar w:fldCharType="separate"/>
      </w:r>
      <w:r w:rsidR="00CA08D5">
        <w:rPr>
          <w:rFonts w:ascii="ＭＳ Ｐ明朝" w:eastAsia="ＭＳ Ｐ明朝" w:hAnsi="ＭＳ Ｐ明朝"/>
          <w:noProof/>
        </w:rPr>
        <w:t>1</w:t>
      </w:r>
      <w:r w:rsidRPr="00A540D7">
        <w:rPr>
          <w:rFonts w:ascii="ＭＳ Ｐ明朝" w:eastAsia="ＭＳ Ｐ明朝" w:hAnsi="ＭＳ Ｐ明朝"/>
          <w:noProof/>
        </w:rPr>
        <w:fldChar w:fldCharType="end"/>
      </w:r>
    </w:p>
    <w:p w14:paraId="536C4826" w14:textId="7B7A1BB4" w:rsidR="006C12E1" w:rsidRDefault="006C12E1" w:rsidP="006C12E1">
      <w:pPr>
        <w:pStyle w:val="10"/>
        <w:rPr>
          <w:rFonts w:ascii="ＭＳ Ｐ明朝" w:eastAsia="ＭＳ Ｐ明朝" w:hAnsi="ＭＳ Ｐ明朝"/>
          <w:noProof/>
        </w:rPr>
      </w:pPr>
      <w:r>
        <w:rPr>
          <w:rFonts w:ascii="ＭＳ Ｐ明朝" w:eastAsia="ＭＳ Ｐ明朝" w:hAnsi="ＭＳ Ｐ明朝" w:hint="eastAsia"/>
          <w:noProof/>
        </w:rPr>
        <w:t>2.食堂の概要</w:t>
      </w:r>
      <w:r w:rsidRPr="00A540D7">
        <w:rPr>
          <w:rFonts w:ascii="ＭＳ Ｐ明朝" w:eastAsia="ＭＳ Ｐ明朝" w:hAnsi="ＭＳ Ｐ明朝"/>
          <w:noProof/>
        </w:rPr>
        <w:tab/>
      </w:r>
      <w:r>
        <w:rPr>
          <w:rFonts w:ascii="ＭＳ Ｐ明朝" w:eastAsia="ＭＳ Ｐ明朝" w:hAnsi="ＭＳ Ｐ明朝"/>
          <w:noProof/>
        </w:rPr>
        <w:t>2</w:t>
      </w:r>
    </w:p>
    <w:p w14:paraId="690FC0BD" w14:textId="1ED5C348" w:rsidR="00287EDF" w:rsidRPr="00856014" w:rsidRDefault="009D7422" w:rsidP="00287EDF">
      <w:pPr>
        <w:pStyle w:val="10"/>
        <w:rPr>
          <w:rFonts w:ascii="ＭＳ Ｐ明朝" w:eastAsia="ＭＳ Ｐ明朝" w:hAnsi="ＭＳ Ｐ明朝"/>
          <w:noProof/>
          <w:color w:val="000000"/>
        </w:rPr>
      </w:pPr>
      <w:r>
        <w:rPr>
          <w:rFonts w:ascii="ＭＳ Ｐ明朝" w:eastAsia="ＭＳ Ｐ明朝" w:hAnsi="ＭＳ Ｐ明朝" w:hint="eastAsia"/>
          <w:noProof/>
        </w:rPr>
        <w:t>3</w:t>
      </w:r>
      <w:r>
        <w:rPr>
          <w:rFonts w:ascii="ＭＳ Ｐ明朝" w:eastAsia="ＭＳ Ｐ明朝" w:hAnsi="ＭＳ Ｐ明朝" w:hint="eastAsia"/>
          <w:noProof/>
          <w:color w:val="000000"/>
        </w:rPr>
        <w:t>.</w:t>
      </w:r>
      <w:r w:rsidR="00856014">
        <w:rPr>
          <w:rFonts w:ascii="ＭＳ Ｐ明朝" w:eastAsia="ＭＳ Ｐ明朝" w:hAnsi="ＭＳ Ｐ明朝"/>
          <w:noProof/>
          <w:color w:val="000000"/>
        </w:rPr>
        <w:t>AH</w:t>
      </w:r>
      <w:r w:rsidR="00856014">
        <w:rPr>
          <w:rFonts w:ascii="ＭＳ Ｐ明朝" w:eastAsia="ＭＳ Ｐ明朝" w:hAnsi="ＭＳ Ｐ明朝" w:hint="eastAsia"/>
          <w:noProof/>
          <w:color w:val="000000"/>
        </w:rPr>
        <w:t>Pの概要</w:t>
      </w:r>
      <w:r w:rsidRPr="00A540D7">
        <w:rPr>
          <w:rFonts w:ascii="ＭＳ Ｐ明朝" w:eastAsia="ＭＳ Ｐ明朝" w:hAnsi="ＭＳ Ｐ明朝"/>
          <w:noProof/>
        </w:rPr>
        <w:tab/>
      </w:r>
      <w:r>
        <w:rPr>
          <w:rFonts w:ascii="ＭＳ Ｐ明朝" w:eastAsia="ＭＳ Ｐ明朝" w:hAnsi="ＭＳ Ｐ明朝" w:hint="eastAsia"/>
          <w:noProof/>
        </w:rPr>
        <w:t>3</w:t>
      </w:r>
    </w:p>
    <w:p w14:paraId="1C61F438" w14:textId="07570CC3" w:rsidR="00287EDF" w:rsidRDefault="00856014" w:rsidP="00287EDF">
      <w:pPr>
        <w:pStyle w:val="20"/>
        <w:tabs>
          <w:tab w:val="right" w:leader="dot" w:pos="8494"/>
        </w:tabs>
        <w:rPr>
          <w:rFonts w:ascii="ＭＳ Ｐ明朝" w:eastAsia="ＭＳ Ｐ明朝" w:hAnsi="ＭＳ Ｐ明朝"/>
          <w:noProof/>
        </w:rPr>
      </w:pPr>
      <w:r>
        <w:rPr>
          <w:rFonts w:ascii="ＭＳ Ｐ明朝" w:eastAsia="ＭＳ Ｐ明朝" w:hAnsi="ＭＳ Ｐ明朝"/>
          <w:noProof/>
        </w:rPr>
        <w:t>3</w:t>
      </w:r>
      <w:r w:rsidR="00287EDF" w:rsidRPr="00A540D7">
        <w:rPr>
          <w:rFonts w:ascii="ＭＳ Ｐ明朝" w:eastAsia="ＭＳ Ｐ明朝" w:hAnsi="ＭＳ Ｐ明朝"/>
          <w:noProof/>
        </w:rPr>
        <w:t>.1</w:t>
      </w:r>
      <w:r w:rsidR="005C38E4">
        <w:rPr>
          <w:rFonts w:ascii="ＭＳ Ｐ明朝" w:eastAsia="ＭＳ Ｐ明朝" w:hAnsi="ＭＳ Ｐ明朝" w:hint="eastAsia"/>
          <w:noProof/>
        </w:rPr>
        <w:t xml:space="preserve">　ブレインストーミング</w:t>
      </w:r>
      <w:r w:rsidR="00287EDF" w:rsidRPr="00A540D7">
        <w:rPr>
          <w:rFonts w:ascii="ＭＳ Ｐ明朝" w:eastAsia="ＭＳ Ｐ明朝" w:hAnsi="ＭＳ Ｐ明朝"/>
          <w:noProof/>
        </w:rPr>
        <w:tab/>
      </w:r>
      <w:r>
        <w:rPr>
          <w:rFonts w:ascii="ＭＳ Ｐ明朝" w:eastAsia="ＭＳ Ｐ明朝" w:hAnsi="ＭＳ Ｐ明朝"/>
          <w:noProof/>
        </w:rPr>
        <w:t>5</w:t>
      </w:r>
    </w:p>
    <w:p w14:paraId="3C26581D" w14:textId="3DD712FB" w:rsidR="00287EDF" w:rsidRPr="00A540D7" w:rsidRDefault="008968DF" w:rsidP="006C12E1">
      <w:pPr>
        <w:pStyle w:val="20"/>
        <w:tabs>
          <w:tab w:val="right" w:leader="dot" w:pos="8494"/>
        </w:tabs>
        <w:rPr>
          <w:rFonts w:ascii="ＭＳ Ｐ明朝" w:eastAsia="ＭＳ Ｐ明朝" w:hAnsi="ＭＳ Ｐ明朝"/>
          <w:smallCaps w:val="0"/>
          <w:noProof/>
          <w:sz w:val="21"/>
          <w:szCs w:val="24"/>
        </w:rPr>
      </w:pPr>
      <w:r>
        <w:rPr>
          <w:rFonts w:ascii="ＭＳ Ｐ明朝" w:eastAsia="ＭＳ Ｐ明朝" w:hAnsi="ＭＳ Ｐ明朝" w:hint="eastAsia"/>
          <w:noProof/>
        </w:rPr>
        <w:t>3</w:t>
      </w:r>
      <w:r w:rsidR="00287EDF">
        <w:rPr>
          <w:rFonts w:ascii="ＭＳ Ｐ明朝" w:eastAsia="ＭＳ Ｐ明朝" w:hAnsi="ＭＳ Ｐ明朝"/>
          <w:noProof/>
        </w:rPr>
        <w:t>.2</w:t>
      </w:r>
      <w:r w:rsidR="005C38E4">
        <w:rPr>
          <w:rFonts w:ascii="ＭＳ Ｐ明朝" w:eastAsia="ＭＳ Ｐ明朝" w:hAnsi="ＭＳ Ｐ明朝" w:hint="eastAsia"/>
          <w:noProof/>
        </w:rPr>
        <w:t xml:space="preserve">　KJ法</w:t>
      </w:r>
      <w:r w:rsidR="00287EDF" w:rsidRPr="00A540D7">
        <w:rPr>
          <w:rFonts w:ascii="ＭＳ Ｐ明朝" w:eastAsia="ＭＳ Ｐ明朝" w:hAnsi="ＭＳ Ｐ明朝"/>
          <w:noProof/>
        </w:rPr>
        <w:tab/>
      </w:r>
      <w:r>
        <w:rPr>
          <w:rFonts w:ascii="ＭＳ Ｐ明朝" w:eastAsia="ＭＳ Ｐ明朝" w:hAnsi="ＭＳ Ｐ明朝" w:hint="eastAsia"/>
          <w:noProof/>
        </w:rPr>
        <w:t>5</w:t>
      </w:r>
    </w:p>
    <w:p w14:paraId="260F1EFD" w14:textId="2AC8B4BD" w:rsidR="005C38E4" w:rsidRDefault="008968DF" w:rsidP="005C38E4">
      <w:pPr>
        <w:pStyle w:val="10"/>
        <w:rPr>
          <w:rFonts w:ascii="ＭＳ Ｐ明朝" w:eastAsia="ＭＳ Ｐ明朝" w:hAnsi="ＭＳ Ｐ明朝"/>
          <w:noProof/>
        </w:rPr>
      </w:pPr>
      <w:r>
        <w:rPr>
          <w:rFonts w:ascii="ＭＳ Ｐ明朝" w:eastAsia="ＭＳ Ｐ明朝" w:hAnsi="ＭＳ Ｐ明朝"/>
          <w:noProof/>
        </w:rPr>
        <w:t>4</w:t>
      </w:r>
      <w:r w:rsidR="00D70882">
        <w:rPr>
          <w:rFonts w:ascii="ＭＳ Ｐ明朝" w:eastAsia="ＭＳ Ｐ明朝" w:hAnsi="ＭＳ Ｐ明朝" w:hint="eastAsia"/>
          <w:noProof/>
        </w:rPr>
        <w:t>.重要度の決定方法</w:t>
      </w:r>
      <w:r w:rsidR="00287EDF" w:rsidRPr="00A540D7">
        <w:rPr>
          <w:rFonts w:ascii="ＭＳ Ｐ明朝" w:eastAsia="ＭＳ Ｐ明朝" w:hAnsi="ＭＳ Ｐ明朝"/>
          <w:noProof/>
        </w:rPr>
        <w:tab/>
      </w:r>
      <w:r>
        <w:rPr>
          <w:rFonts w:ascii="ＭＳ Ｐ明朝" w:eastAsia="ＭＳ Ｐ明朝" w:hAnsi="ＭＳ Ｐ明朝"/>
          <w:noProof/>
        </w:rPr>
        <w:t>6</w:t>
      </w:r>
    </w:p>
    <w:p w14:paraId="1035BF08" w14:textId="1A655138" w:rsidR="00D70882" w:rsidRPr="00D70882" w:rsidRDefault="008968DF" w:rsidP="00D70882">
      <w:pPr>
        <w:pStyle w:val="20"/>
        <w:tabs>
          <w:tab w:val="right" w:leader="dot" w:pos="8494"/>
        </w:tabs>
        <w:rPr>
          <w:rFonts w:ascii="ＭＳ Ｐ明朝" w:eastAsia="ＭＳ Ｐ明朝" w:hAnsi="ＭＳ Ｐ明朝"/>
          <w:noProof/>
        </w:rPr>
      </w:pPr>
      <w:r>
        <w:rPr>
          <w:rFonts w:ascii="ＭＳ Ｐ明朝" w:eastAsia="ＭＳ Ｐ明朝" w:hAnsi="ＭＳ Ｐ明朝" w:hint="eastAsia"/>
          <w:noProof/>
        </w:rPr>
        <w:t>4</w:t>
      </w:r>
      <w:r w:rsidR="00D70882">
        <w:rPr>
          <w:rFonts w:ascii="ＭＳ Ｐ明朝" w:eastAsia="ＭＳ Ｐ明朝" w:hAnsi="ＭＳ Ｐ明朝"/>
          <w:noProof/>
        </w:rPr>
        <w:t>.1</w:t>
      </w:r>
      <w:r w:rsidR="00D70882">
        <w:rPr>
          <w:rFonts w:ascii="ＭＳ Ｐ明朝" w:eastAsia="ＭＳ Ｐ明朝" w:hAnsi="ＭＳ Ｐ明朝" w:hint="eastAsia"/>
          <w:noProof/>
        </w:rPr>
        <w:t xml:space="preserve">　一対比較行列の生成</w:t>
      </w:r>
      <w:r w:rsidR="00D70882" w:rsidRPr="00A540D7">
        <w:rPr>
          <w:rFonts w:ascii="ＭＳ Ｐ明朝" w:eastAsia="ＭＳ Ｐ明朝" w:hAnsi="ＭＳ Ｐ明朝"/>
          <w:noProof/>
        </w:rPr>
        <w:tab/>
      </w:r>
      <w:r>
        <w:rPr>
          <w:rFonts w:ascii="ＭＳ Ｐ明朝" w:eastAsia="ＭＳ Ｐ明朝" w:hAnsi="ＭＳ Ｐ明朝"/>
          <w:noProof/>
        </w:rPr>
        <w:t>6</w:t>
      </w:r>
    </w:p>
    <w:p w14:paraId="6DD6D2DE" w14:textId="049EF2B3" w:rsidR="005C38E4" w:rsidRDefault="008968DF" w:rsidP="005C38E4">
      <w:pPr>
        <w:pStyle w:val="20"/>
        <w:tabs>
          <w:tab w:val="right" w:leader="dot" w:pos="8494"/>
        </w:tabs>
        <w:rPr>
          <w:rFonts w:ascii="ＭＳ Ｐ明朝" w:eastAsia="ＭＳ Ｐ明朝" w:hAnsi="ＭＳ Ｐ明朝"/>
          <w:noProof/>
        </w:rPr>
      </w:pPr>
      <w:r>
        <w:rPr>
          <w:rFonts w:ascii="ＭＳ Ｐ明朝" w:eastAsia="ＭＳ Ｐ明朝" w:hAnsi="ＭＳ Ｐ明朝"/>
          <w:noProof/>
        </w:rPr>
        <w:t>4</w:t>
      </w:r>
      <w:r w:rsidR="005C38E4">
        <w:rPr>
          <w:rFonts w:ascii="ＭＳ Ｐ明朝" w:eastAsia="ＭＳ Ｐ明朝" w:hAnsi="ＭＳ Ｐ明朝"/>
          <w:noProof/>
        </w:rPr>
        <w:t>.2</w:t>
      </w:r>
      <w:r w:rsidR="005C38E4">
        <w:rPr>
          <w:rFonts w:ascii="ＭＳ Ｐ明朝" w:eastAsia="ＭＳ Ｐ明朝" w:hAnsi="ＭＳ Ｐ明朝" w:hint="eastAsia"/>
          <w:noProof/>
        </w:rPr>
        <w:t xml:space="preserve">　</w:t>
      </w:r>
      <w:r w:rsidR="006C12E1">
        <w:rPr>
          <w:rFonts w:ascii="ＭＳ Ｐ明朝" w:eastAsia="ＭＳ Ｐ明朝" w:hAnsi="ＭＳ Ｐ明朝" w:hint="eastAsia"/>
          <w:noProof/>
        </w:rPr>
        <w:t>固有値による重要度計算</w:t>
      </w:r>
      <w:r w:rsidR="005C38E4" w:rsidRPr="00A540D7">
        <w:rPr>
          <w:rFonts w:ascii="ＭＳ Ｐ明朝" w:eastAsia="ＭＳ Ｐ明朝" w:hAnsi="ＭＳ Ｐ明朝"/>
          <w:noProof/>
        </w:rPr>
        <w:tab/>
      </w:r>
      <w:r>
        <w:rPr>
          <w:rFonts w:ascii="ＭＳ Ｐ明朝" w:eastAsia="ＭＳ Ｐ明朝" w:hAnsi="ＭＳ Ｐ明朝"/>
          <w:noProof/>
        </w:rPr>
        <w:t>8</w:t>
      </w:r>
    </w:p>
    <w:p w14:paraId="656470A7" w14:textId="5EF269BB" w:rsidR="005C38E4" w:rsidRDefault="008968DF" w:rsidP="005C38E4">
      <w:pPr>
        <w:pStyle w:val="20"/>
        <w:tabs>
          <w:tab w:val="right" w:leader="dot" w:pos="8494"/>
        </w:tabs>
        <w:rPr>
          <w:rFonts w:ascii="ＭＳ Ｐ明朝" w:eastAsia="ＭＳ Ｐ明朝" w:hAnsi="ＭＳ Ｐ明朝"/>
          <w:noProof/>
        </w:rPr>
      </w:pPr>
      <w:r>
        <w:rPr>
          <w:rFonts w:ascii="ＭＳ Ｐ明朝" w:eastAsia="ＭＳ Ｐ明朝" w:hAnsi="ＭＳ Ｐ明朝" w:hint="eastAsia"/>
          <w:noProof/>
        </w:rPr>
        <w:t>4</w:t>
      </w:r>
      <w:r w:rsidR="005C38E4">
        <w:rPr>
          <w:rFonts w:ascii="ＭＳ Ｐ明朝" w:eastAsia="ＭＳ Ｐ明朝" w:hAnsi="ＭＳ Ｐ明朝"/>
          <w:noProof/>
        </w:rPr>
        <w:t>.3</w:t>
      </w:r>
      <w:r w:rsidR="005C38E4">
        <w:rPr>
          <w:rFonts w:ascii="ＭＳ Ｐ明朝" w:eastAsia="ＭＳ Ｐ明朝" w:hAnsi="ＭＳ Ｐ明朝" w:hint="eastAsia"/>
          <w:noProof/>
        </w:rPr>
        <w:t xml:space="preserve">　</w:t>
      </w:r>
      <w:r w:rsidR="006C12E1">
        <w:rPr>
          <w:rFonts w:ascii="ＭＳ Ｐ明朝" w:eastAsia="ＭＳ Ｐ明朝" w:hAnsi="ＭＳ Ｐ明朝" w:hint="eastAsia"/>
          <w:noProof/>
        </w:rPr>
        <w:t>C.I値</w:t>
      </w:r>
      <w:r w:rsidR="005C38E4" w:rsidRPr="00A540D7">
        <w:rPr>
          <w:rFonts w:ascii="ＭＳ Ｐ明朝" w:eastAsia="ＭＳ Ｐ明朝" w:hAnsi="ＭＳ Ｐ明朝"/>
          <w:noProof/>
        </w:rPr>
        <w:tab/>
      </w:r>
      <w:r>
        <w:rPr>
          <w:rFonts w:ascii="ＭＳ Ｐ明朝" w:eastAsia="ＭＳ Ｐ明朝" w:hAnsi="ＭＳ Ｐ明朝"/>
          <w:noProof/>
        </w:rPr>
        <w:t>8</w:t>
      </w:r>
    </w:p>
    <w:p w14:paraId="5942A6FC" w14:textId="5D661660" w:rsidR="005C38E4" w:rsidRDefault="008968DF" w:rsidP="005C38E4">
      <w:pPr>
        <w:pStyle w:val="20"/>
        <w:tabs>
          <w:tab w:val="right" w:leader="dot" w:pos="8494"/>
        </w:tabs>
        <w:rPr>
          <w:rFonts w:ascii="ＭＳ Ｐ明朝" w:eastAsia="ＭＳ Ｐ明朝" w:hAnsi="ＭＳ Ｐ明朝"/>
          <w:noProof/>
        </w:rPr>
      </w:pPr>
      <w:r>
        <w:rPr>
          <w:rFonts w:ascii="ＭＳ Ｐ明朝" w:eastAsia="ＭＳ Ｐ明朝" w:hAnsi="ＭＳ Ｐ明朝" w:hint="eastAsia"/>
          <w:noProof/>
        </w:rPr>
        <w:t>4</w:t>
      </w:r>
      <w:r w:rsidR="005C38E4">
        <w:rPr>
          <w:rFonts w:ascii="ＭＳ Ｐ明朝" w:eastAsia="ＭＳ Ｐ明朝" w:hAnsi="ＭＳ Ｐ明朝"/>
          <w:noProof/>
        </w:rPr>
        <w:t>.4</w:t>
      </w:r>
      <w:r w:rsidR="005C38E4">
        <w:rPr>
          <w:rFonts w:ascii="ＭＳ Ｐ明朝" w:eastAsia="ＭＳ Ｐ明朝" w:hAnsi="ＭＳ Ｐ明朝" w:hint="eastAsia"/>
          <w:noProof/>
        </w:rPr>
        <w:t xml:space="preserve">　</w:t>
      </w:r>
      <w:r w:rsidR="006C12E1">
        <w:rPr>
          <w:rFonts w:ascii="ＭＳ Ｐ明朝" w:eastAsia="ＭＳ Ｐ明朝" w:hAnsi="ＭＳ Ｐ明朝" w:hint="eastAsia"/>
          <w:noProof/>
        </w:rPr>
        <w:t>総合評価</w:t>
      </w:r>
      <w:r w:rsidR="005C38E4" w:rsidRPr="00A540D7">
        <w:rPr>
          <w:rFonts w:ascii="ＭＳ Ｐ明朝" w:eastAsia="ＭＳ Ｐ明朝" w:hAnsi="ＭＳ Ｐ明朝"/>
          <w:noProof/>
        </w:rPr>
        <w:tab/>
      </w:r>
      <w:r>
        <w:rPr>
          <w:rFonts w:ascii="ＭＳ Ｐ明朝" w:eastAsia="ＭＳ Ｐ明朝" w:hAnsi="ＭＳ Ｐ明朝"/>
          <w:noProof/>
        </w:rPr>
        <w:t>9</w:t>
      </w:r>
    </w:p>
    <w:p w14:paraId="254A1425" w14:textId="43A9E704" w:rsidR="005C38E4" w:rsidRDefault="008968DF" w:rsidP="005C38E4">
      <w:pPr>
        <w:pStyle w:val="10"/>
        <w:rPr>
          <w:rFonts w:ascii="ＭＳ Ｐ明朝" w:eastAsia="ＭＳ Ｐ明朝" w:hAnsi="ＭＳ Ｐ明朝"/>
          <w:noProof/>
        </w:rPr>
      </w:pPr>
      <w:r>
        <w:rPr>
          <w:rFonts w:ascii="ＭＳ Ｐ明朝" w:eastAsia="ＭＳ Ｐ明朝" w:hAnsi="ＭＳ Ｐ明朝"/>
          <w:noProof/>
        </w:rPr>
        <w:t>5</w:t>
      </w:r>
      <w:r w:rsidR="00061E1D">
        <w:rPr>
          <w:rFonts w:ascii="ＭＳ Ｐ明朝" w:eastAsia="ＭＳ Ｐ明朝" w:hAnsi="ＭＳ Ｐ明朝" w:hint="eastAsia"/>
          <w:noProof/>
        </w:rPr>
        <w:t>.</w:t>
      </w:r>
      <w:r>
        <w:rPr>
          <w:rFonts w:ascii="ＭＳ Ｐ明朝" w:eastAsia="ＭＳ Ｐ明朝" w:hAnsi="ＭＳ Ｐ明朝" w:hint="eastAsia"/>
          <w:noProof/>
        </w:rPr>
        <w:t>評価</w:t>
      </w:r>
      <w:r w:rsidR="005C38E4">
        <w:rPr>
          <w:rFonts w:ascii="ＭＳ Ｐ明朝" w:eastAsia="ＭＳ Ｐ明朝" w:hAnsi="ＭＳ Ｐ明朝" w:hint="eastAsia"/>
          <w:noProof/>
        </w:rPr>
        <w:t>結果</w:t>
      </w:r>
      <w:r w:rsidR="005C38E4" w:rsidRPr="00A540D7">
        <w:rPr>
          <w:rFonts w:ascii="ＭＳ Ｐ明朝" w:eastAsia="ＭＳ Ｐ明朝" w:hAnsi="ＭＳ Ｐ明朝"/>
          <w:noProof/>
        </w:rPr>
        <w:tab/>
      </w:r>
      <w:r>
        <w:rPr>
          <w:rFonts w:ascii="ＭＳ Ｐ明朝" w:eastAsia="ＭＳ Ｐ明朝" w:hAnsi="ＭＳ Ｐ明朝"/>
          <w:noProof/>
        </w:rPr>
        <w:t>10</w:t>
      </w:r>
    </w:p>
    <w:p w14:paraId="0D8FD967" w14:textId="2E86C1CC" w:rsidR="005C38E4" w:rsidRDefault="008968DF" w:rsidP="008968DF">
      <w:pPr>
        <w:pStyle w:val="20"/>
        <w:tabs>
          <w:tab w:val="right" w:leader="dot" w:pos="8494"/>
        </w:tabs>
        <w:rPr>
          <w:rFonts w:ascii="ＭＳ Ｐ明朝" w:eastAsia="ＭＳ Ｐ明朝" w:hAnsi="ＭＳ Ｐ明朝"/>
          <w:noProof/>
        </w:rPr>
      </w:pPr>
      <w:r>
        <w:rPr>
          <w:rFonts w:ascii="ＭＳ Ｐ明朝" w:eastAsia="ＭＳ Ｐ明朝" w:hAnsi="ＭＳ Ｐ明朝" w:hint="eastAsia"/>
          <w:noProof/>
        </w:rPr>
        <w:t>5</w:t>
      </w:r>
      <w:r w:rsidR="005C38E4" w:rsidRPr="00A540D7">
        <w:rPr>
          <w:rFonts w:ascii="ＭＳ Ｐ明朝" w:eastAsia="ＭＳ Ｐ明朝" w:hAnsi="ＭＳ Ｐ明朝"/>
          <w:noProof/>
        </w:rPr>
        <w:t>.1</w:t>
      </w:r>
      <w:r>
        <w:rPr>
          <w:rFonts w:ascii="ＭＳ Ｐ明朝" w:eastAsia="ＭＳ Ｐ明朝" w:hAnsi="ＭＳ Ｐ明朝" w:hint="eastAsia"/>
          <w:noProof/>
        </w:rPr>
        <w:t xml:space="preserve">　評価基準の決定</w:t>
      </w:r>
      <w:r w:rsidR="005C38E4" w:rsidRPr="00A540D7">
        <w:rPr>
          <w:rFonts w:ascii="ＭＳ Ｐ明朝" w:eastAsia="ＭＳ Ｐ明朝" w:hAnsi="ＭＳ Ｐ明朝"/>
          <w:noProof/>
        </w:rPr>
        <w:tab/>
      </w:r>
      <w:r>
        <w:rPr>
          <w:rFonts w:ascii="ＭＳ Ｐ明朝" w:eastAsia="ＭＳ Ｐ明朝" w:hAnsi="ＭＳ Ｐ明朝"/>
          <w:noProof/>
        </w:rPr>
        <w:t>10</w:t>
      </w:r>
    </w:p>
    <w:p w14:paraId="6294072D" w14:textId="6A949874" w:rsidR="005C38E4" w:rsidRPr="005C38E4" w:rsidRDefault="006B1573" w:rsidP="005C38E4">
      <w:pPr>
        <w:pStyle w:val="20"/>
        <w:tabs>
          <w:tab w:val="right" w:leader="dot" w:pos="8494"/>
        </w:tabs>
        <w:rPr>
          <w:rFonts w:ascii="ＭＳ Ｐ明朝" w:eastAsia="ＭＳ Ｐ明朝" w:hAnsi="ＭＳ Ｐ明朝"/>
          <w:noProof/>
        </w:rPr>
      </w:pPr>
      <w:r>
        <w:rPr>
          <w:rFonts w:ascii="ＭＳ Ｐ明朝" w:eastAsia="ＭＳ Ｐ明朝" w:hAnsi="ＭＳ Ｐ明朝" w:hint="eastAsia"/>
          <w:noProof/>
        </w:rPr>
        <w:t>6</w:t>
      </w:r>
      <w:r w:rsidR="005C38E4">
        <w:rPr>
          <w:rFonts w:ascii="ＭＳ Ｐ明朝" w:eastAsia="ＭＳ Ｐ明朝" w:hAnsi="ＭＳ Ｐ明朝"/>
          <w:noProof/>
        </w:rPr>
        <w:t>.3</w:t>
      </w:r>
      <w:r w:rsidR="005C38E4">
        <w:rPr>
          <w:rFonts w:ascii="ＭＳ Ｐ明朝" w:eastAsia="ＭＳ Ｐ明朝" w:hAnsi="ＭＳ Ｐ明朝" w:hint="eastAsia"/>
          <w:noProof/>
        </w:rPr>
        <w:t xml:space="preserve">　重要度の算出と総合評価</w:t>
      </w:r>
      <w:r w:rsidR="005C38E4" w:rsidRPr="00A540D7">
        <w:rPr>
          <w:rFonts w:ascii="ＭＳ Ｐ明朝" w:eastAsia="ＭＳ Ｐ明朝" w:hAnsi="ＭＳ Ｐ明朝"/>
          <w:noProof/>
        </w:rPr>
        <w:tab/>
      </w:r>
      <w:r w:rsidR="008968DF">
        <w:rPr>
          <w:rFonts w:ascii="ＭＳ Ｐ明朝" w:eastAsia="ＭＳ Ｐ明朝" w:hAnsi="ＭＳ Ｐ明朝"/>
          <w:noProof/>
        </w:rPr>
        <w:t>11</w:t>
      </w:r>
    </w:p>
    <w:p w14:paraId="63E4437B" w14:textId="40E2819A" w:rsidR="00287EDF" w:rsidRDefault="008968DF" w:rsidP="00287EDF">
      <w:pPr>
        <w:pStyle w:val="10"/>
        <w:rPr>
          <w:rFonts w:ascii="ＭＳ Ｐ明朝" w:eastAsia="ＭＳ Ｐ明朝" w:hAnsi="ＭＳ Ｐ明朝"/>
          <w:noProof/>
        </w:rPr>
      </w:pPr>
      <w:r>
        <w:rPr>
          <w:rFonts w:ascii="ＭＳ Ｐ明朝" w:eastAsia="ＭＳ Ｐ明朝" w:hAnsi="ＭＳ Ｐ明朝"/>
          <w:noProof/>
        </w:rPr>
        <w:t>6</w:t>
      </w:r>
      <w:r w:rsidR="00061E1D">
        <w:rPr>
          <w:rFonts w:ascii="ＭＳ Ｐ明朝" w:eastAsia="ＭＳ Ｐ明朝" w:hAnsi="ＭＳ Ｐ明朝" w:hint="eastAsia"/>
          <w:noProof/>
        </w:rPr>
        <w:t>.</w:t>
      </w:r>
      <w:r w:rsidR="00287EDF">
        <w:rPr>
          <w:rFonts w:ascii="ＭＳ Ｐ明朝" w:eastAsia="ＭＳ Ｐ明朝" w:hAnsi="ＭＳ Ｐ明朝" w:hint="eastAsia"/>
          <w:noProof/>
        </w:rPr>
        <w:t>まとめと課題</w:t>
      </w:r>
      <w:r w:rsidR="00287EDF" w:rsidRPr="00A540D7">
        <w:rPr>
          <w:rFonts w:ascii="ＭＳ Ｐ明朝" w:eastAsia="ＭＳ Ｐ明朝" w:hAnsi="ＭＳ Ｐ明朝"/>
          <w:noProof/>
        </w:rPr>
        <w:tab/>
      </w:r>
      <w:r>
        <w:rPr>
          <w:rFonts w:ascii="ＭＳ Ｐ明朝" w:eastAsia="ＭＳ Ｐ明朝" w:hAnsi="ＭＳ Ｐ明朝"/>
          <w:noProof/>
        </w:rPr>
        <w:t>14</w:t>
      </w:r>
    </w:p>
    <w:p w14:paraId="67D0DA4D" w14:textId="34E7E4CC" w:rsidR="00D70882" w:rsidRPr="00D70882" w:rsidRDefault="00D70882" w:rsidP="00D70882">
      <w:pPr>
        <w:pStyle w:val="10"/>
        <w:rPr>
          <w:rFonts w:ascii="ＭＳ Ｐ明朝" w:eastAsia="ＭＳ Ｐ明朝" w:hAnsi="ＭＳ Ｐ明朝"/>
          <w:b w:val="0"/>
          <w:bCs w:val="0"/>
          <w:caps w:val="0"/>
          <w:noProof/>
          <w:sz w:val="21"/>
          <w:szCs w:val="24"/>
        </w:rPr>
      </w:pPr>
      <w:r>
        <w:rPr>
          <w:rFonts w:ascii="ＭＳ Ｐ明朝" w:eastAsia="ＭＳ Ｐ明朝" w:hAnsi="ＭＳ Ｐ明朝" w:hint="eastAsia"/>
          <w:noProof/>
        </w:rPr>
        <w:t>謝辞</w:t>
      </w:r>
      <w:r w:rsidRPr="00A540D7">
        <w:rPr>
          <w:rFonts w:ascii="ＭＳ Ｐ明朝" w:eastAsia="ＭＳ Ｐ明朝" w:hAnsi="ＭＳ Ｐ明朝"/>
          <w:noProof/>
        </w:rPr>
        <w:tab/>
      </w:r>
      <w:r w:rsidR="008968DF">
        <w:rPr>
          <w:rFonts w:ascii="ＭＳ Ｐ明朝" w:eastAsia="ＭＳ Ｐ明朝" w:hAnsi="ＭＳ Ｐ明朝" w:hint="eastAsia"/>
          <w:noProof/>
        </w:rPr>
        <w:t>15</w:t>
      </w:r>
    </w:p>
    <w:p w14:paraId="46FDA25F" w14:textId="45675D23" w:rsidR="00061E1D" w:rsidRPr="00061E1D" w:rsidRDefault="00061E1D" w:rsidP="00061E1D">
      <w:pPr>
        <w:pStyle w:val="10"/>
        <w:rPr>
          <w:rFonts w:ascii="ＭＳ Ｐ明朝" w:eastAsia="ＭＳ Ｐ明朝" w:hAnsi="ＭＳ Ｐ明朝"/>
          <w:b w:val="0"/>
          <w:bCs w:val="0"/>
          <w:caps w:val="0"/>
          <w:noProof/>
          <w:sz w:val="21"/>
          <w:szCs w:val="24"/>
        </w:rPr>
      </w:pPr>
      <w:r>
        <w:rPr>
          <w:rFonts w:ascii="ＭＳ Ｐ明朝" w:eastAsia="ＭＳ Ｐ明朝" w:hAnsi="ＭＳ Ｐ明朝" w:hint="eastAsia"/>
          <w:noProof/>
        </w:rPr>
        <w:t>参考文献</w:t>
      </w:r>
      <w:r w:rsidRPr="00A540D7">
        <w:rPr>
          <w:rFonts w:ascii="ＭＳ Ｐ明朝" w:eastAsia="ＭＳ Ｐ明朝" w:hAnsi="ＭＳ Ｐ明朝"/>
          <w:noProof/>
        </w:rPr>
        <w:tab/>
      </w:r>
      <w:r w:rsidR="008968DF">
        <w:rPr>
          <w:rFonts w:ascii="ＭＳ Ｐ明朝" w:eastAsia="ＭＳ Ｐ明朝" w:hAnsi="ＭＳ Ｐ明朝" w:hint="eastAsia"/>
          <w:noProof/>
        </w:rPr>
        <w:t>15</w:t>
      </w:r>
    </w:p>
    <w:p w14:paraId="0B4AE471" w14:textId="77777777" w:rsidR="00F10825" w:rsidRPr="00A540D7" w:rsidRDefault="00427571" w:rsidP="00E10067">
      <w:pPr>
        <w:pStyle w:val="a4"/>
        <w:rPr>
          <w:rFonts w:ascii="ＭＳ Ｐ明朝" w:eastAsia="ＭＳ Ｐ明朝" w:hAnsi="ＭＳ Ｐ明朝"/>
        </w:rPr>
        <w:sectPr w:rsidR="00F10825" w:rsidRPr="00A540D7" w:rsidSect="007556A5">
          <w:headerReference w:type="even" r:id="rId8"/>
          <w:headerReference w:type="default" r:id="rId9"/>
          <w:footerReference w:type="default" r:id="rId10"/>
          <w:footerReference w:type="first" r:id="rId11"/>
          <w:type w:val="continuous"/>
          <w:pgSz w:w="11906" w:h="16838"/>
          <w:pgMar w:top="2268" w:right="1701" w:bottom="2268" w:left="1701" w:header="851" w:footer="992" w:gutter="0"/>
          <w:pgNumType w:fmt="lowerRoman" w:start="1"/>
          <w:cols w:space="425"/>
          <w:titlePg/>
          <w:docGrid w:type="lines" w:linePitch="600"/>
        </w:sectPr>
      </w:pPr>
      <w:r w:rsidRPr="00A540D7">
        <w:rPr>
          <w:rFonts w:ascii="ＭＳ Ｐ明朝" w:eastAsia="ＭＳ Ｐ明朝" w:hAnsi="ＭＳ Ｐ明朝"/>
        </w:rPr>
        <w:fldChar w:fldCharType="end"/>
      </w:r>
    </w:p>
    <w:p w14:paraId="1E87F0ED" w14:textId="664F0006" w:rsidR="00DA0D9F" w:rsidRPr="004267E0" w:rsidRDefault="00531B89" w:rsidP="004267E0">
      <w:pPr>
        <w:pStyle w:val="a4"/>
        <w:numPr>
          <w:ilvl w:val="0"/>
          <w:numId w:val="12"/>
        </w:numPr>
        <w:rPr>
          <w:rFonts w:ascii="ＭＳ Ｐゴシック" w:eastAsia="ＭＳ Ｐゴシック" w:hAnsi="ＭＳ Ｐゴシック"/>
        </w:rPr>
      </w:pPr>
      <w:r w:rsidRPr="00A540D7">
        <w:rPr>
          <w:rFonts w:ascii="ＭＳ Ｐ明朝" w:eastAsia="ＭＳ Ｐ明朝" w:hAnsi="ＭＳ Ｐ明朝"/>
        </w:rPr>
        <w:lastRenderedPageBreak/>
        <w:br w:type="page"/>
      </w:r>
      <w:r w:rsidR="00DD3419">
        <w:rPr>
          <w:rFonts w:ascii="ＭＳ Ｐゴシック" w:eastAsia="ＭＳ Ｐゴシック" w:hAnsi="ＭＳ Ｐゴシック" w:hint="eastAsia"/>
        </w:rPr>
        <w:lastRenderedPageBreak/>
        <w:t>はじめに</w:t>
      </w:r>
    </w:p>
    <w:p w14:paraId="60326D1E" w14:textId="4EF061FB" w:rsidR="00DA0D9F" w:rsidRPr="00C9240C" w:rsidRDefault="00DA0D9F" w:rsidP="00DA0D9F">
      <w:pPr>
        <w:ind w:firstLineChars="78" w:firstLine="187"/>
        <w:rPr>
          <w:rFonts w:ascii="ＭＳ Ｐ明朝" w:eastAsia="ＭＳ Ｐ明朝" w:hAnsi="ＭＳ Ｐ明朝"/>
          <w:szCs w:val="18"/>
        </w:rPr>
      </w:pPr>
      <w:r>
        <w:rPr>
          <w:rFonts w:ascii="ＭＳ Ｐ明朝" w:eastAsia="ＭＳ Ｐ明朝" w:hAnsi="ＭＳ Ｐ明朝" w:hint="eastAsia"/>
          <w:szCs w:val="18"/>
        </w:rPr>
        <w:t>大学食堂のように、限られたグループからなる利用者が日常的に利用するサービスでは、利用者の嗜好を適切に把握することが改善</w:t>
      </w:r>
      <w:r w:rsidR="008320F1">
        <w:rPr>
          <w:rFonts w:ascii="ＭＳ Ｐ明朝" w:eastAsia="ＭＳ Ｐ明朝" w:hAnsi="ＭＳ Ｐ明朝" w:hint="eastAsia"/>
          <w:szCs w:val="18"/>
        </w:rPr>
        <w:t>に</w:t>
      </w:r>
      <w:r>
        <w:rPr>
          <w:rFonts w:ascii="ＭＳ Ｐ明朝" w:eastAsia="ＭＳ Ｐ明朝" w:hAnsi="ＭＳ Ｐ明朝" w:hint="eastAsia"/>
          <w:szCs w:val="18"/>
        </w:rPr>
        <w:t>向けて重要な意味を持つ。学生と協力して内装やメニューなどの改善に取り組む事例[</w:t>
      </w:r>
      <w:r w:rsidR="00E76325">
        <w:rPr>
          <w:rFonts w:ascii="ＭＳ Ｐ明朝" w:eastAsia="ＭＳ Ｐ明朝" w:hAnsi="ＭＳ Ｐ明朝" w:hint="eastAsia"/>
          <w:szCs w:val="18"/>
        </w:rPr>
        <w:t>1</w:t>
      </w:r>
      <w:r>
        <w:rPr>
          <w:rFonts w:ascii="ＭＳ Ｐ明朝" w:eastAsia="ＭＳ Ｐ明朝" w:hAnsi="ＭＳ Ｐ明朝" w:hint="eastAsia"/>
          <w:szCs w:val="18"/>
        </w:rPr>
        <w:t>]も見られるが、食堂の改善点はこれらに限らないことが予想される。</w:t>
      </w:r>
    </w:p>
    <w:p w14:paraId="0990FA82" w14:textId="40E03D28" w:rsidR="00DD3419" w:rsidRPr="00DA0D9F" w:rsidRDefault="00DA0D9F" w:rsidP="00DA0D9F">
      <w:pPr>
        <w:ind w:firstLineChars="78" w:firstLine="187"/>
        <w:rPr>
          <w:rFonts w:ascii="ＭＳ Ｐ明朝" w:eastAsia="ＭＳ Ｐ明朝" w:hAnsi="ＭＳ Ｐ明朝"/>
          <w:szCs w:val="18"/>
        </w:rPr>
      </w:pPr>
      <w:r w:rsidRPr="00A4662D">
        <w:rPr>
          <w:rFonts w:ascii="ＭＳ Ｐ明朝" w:eastAsia="ＭＳ Ｐ明朝" w:hAnsi="ＭＳ Ｐ明朝" w:hint="eastAsia"/>
          <w:szCs w:val="18"/>
        </w:rPr>
        <w:t>そこで</w:t>
      </w:r>
      <w:r>
        <w:rPr>
          <w:rFonts w:ascii="ＭＳ Ｐ明朝" w:eastAsia="ＭＳ Ｐ明朝" w:hAnsi="ＭＳ Ｐ明朝" w:hint="eastAsia"/>
          <w:szCs w:val="18"/>
        </w:rPr>
        <w:t>本研究では</w:t>
      </w:r>
      <w:r w:rsidRPr="00A4662D">
        <w:rPr>
          <w:rFonts w:ascii="ＭＳ Ｐ明朝" w:eastAsia="ＭＳ Ｐ明朝" w:hAnsi="ＭＳ Ｐ明朝" w:hint="eastAsia"/>
          <w:szCs w:val="18"/>
        </w:rPr>
        <w:t>、学生がどういった感覚から食堂を選んでいるのか</w:t>
      </w:r>
      <w:r w:rsidR="0037585F">
        <w:rPr>
          <w:rFonts w:ascii="ＭＳ Ｐ明朝" w:eastAsia="ＭＳ Ｐ明朝" w:hAnsi="ＭＳ Ｐ明朝" w:hint="eastAsia"/>
          <w:szCs w:val="18"/>
        </w:rPr>
        <w:t>を、階層分析法（Analytic Hierarchy Process</w:t>
      </w:r>
      <w:r w:rsidR="0037585F">
        <w:rPr>
          <w:rFonts w:ascii="ＭＳ Ｐ明朝" w:eastAsia="ＭＳ Ｐ明朝" w:hAnsi="ＭＳ Ｐ明朝"/>
          <w:szCs w:val="18"/>
        </w:rPr>
        <w:t xml:space="preserve">, </w:t>
      </w:r>
      <w:r w:rsidR="0037585F">
        <w:rPr>
          <w:rFonts w:ascii="ＭＳ Ｐ明朝" w:eastAsia="ＭＳ Ｐ明朝" w:hAnsi="ＭＳ Ｐ明朝" w:hint="eastAsia"/>
          <w:szCs w:val="18"/>
        </w:rPr>
        <w:t>以下</w:t>
      </w:r>
      <w:r>
        <w:rPr>
          <w:rFonts w:ascii="ＭＳ Ｐ明朝" w:eastAsia="ＭＳ Ｐ明朝" w:hAnsi="ＭＳ Ｐ明朝" w:hint="eastAsia"/>
          <w:szCs w:val="18"/>
        </w:rPr>
        <w:t>AHP</w:t>
      </w:r>
      <w:r w:rsidR="0037585F">
        <w:rPr>
          <w:rFonts w:ascii="ＭＳ Ｐ明朝" w:eastAsia="ＭＳ Ｐ明朝" w:hAnsi="ＭＳ Ｐ明朝"/>
          <w:szCs w:val="18"/>
        </w:rPr>
        <w:t>）</w:t>
      </w:r>
      <w:r>
        <w:rPr>
          <w:rFonts w:ascii="ＭＳ Ｐ明朝" w:eastAsia="ＭＳ Ｐ明朝" w:hAnsi="ＭＳ Ｐ明朝" w:hint="eastAsia"/>
          <w:szCs w:val="18"/>
        </w:rPr>
        <w:t>を用いて</w:t>
      </w:r>
      <w:r w:rsidRPr="00A4662D">
        <w:rPr>
          <w:rFonts w:ascii="ＭＳ Ｐ明朝" w:eastAsia="ＭＳ Ｐ明朝" w:hAnsi="ＭＳ Ｐ明朝" w:hint="eastAsia"/>
          <w:szCs w:val="18"/>
        </w:rPr>
        <w:t>調査し、それを元に学生がどの食堂を選ぶのか予測することを目的とする。</w:t>
      </w:r>
    </w:p>
    <w:p w14:paraId="19E70234" w14:textId="5217C698" w:rsidR="00295413" w:rsidRPr="006C30AB" w:rsidRDefault="00295413" w:rsidP="00DD3419">
      <w:pPr>
        <w:rPr>
          <w:rFonts w:ascii="ＭＳ Ｐ明朝" w:eastAsia="ＭＳ Ｐ明朝" w:hAnsi="ＭＳ Ｐ明朝"/>
        </w:rPr>
      </w:pPr>
      <w:r w:rsidRPr="006C30AB">
        <w:rPr>
          <w:rFonts w:ascii="ＭＳ Ｐ明朝" w:eastAsia="ＭＳ Ｐ明朝" w:hAnsi="ＭＳ Ｐ明朝" w:hint="eastAsia"/>
        </w:rPr>
        <w:t xml:space="preserve">　本研究で用いるAHPとは、ある問題に対して複数の解決策(代替案)が考えられるときに、「直感」や「フィーリング」といった人間の主観を取り入れつつ、数学モデルを用いて合理的な決定を下すことを可能にする意思決定方法である。そこで、学生がどういった感覚から食堂を選んでいるのか調査し、それを元に学生がどの食堂を選ぶのか予測</w:t>
      </w:r>
      <w:r w:rsidR="003732B2" w:rsidRPr="006C30AB">
        <w:rPr>
          <w:rFonts w:ascii="ＭＳ Ｐ明朝" w:eastAsia="ＭＳ Ｐ明朝" w:hAnsi="ＭＳ Ｐ明朝" w:hint="eastAsia"/>
        </w:rPr>
        <w:t>する</w:t>
      </w:r>
      <w:r w:rsidR="0037585F">
        <w:rPr>
          <w:rFonts w:ascii="ＭＳ Ｐ明朝" w:eastAsia="ＭＳ Ｐ明朝" w:hAnsi="ＭＳ Ｐ明朝" w:hint="eastAsia"/>
        </w:rPr>
        <w:t>モデルを構築する</w:t>
      </w:r>
      <w:r w:rsidR="003732B2" w:rsidRPr="006C30AB">
        <w:rPr>
          <w:rFonts w:ascii="ＭＳ Ｐ明朝" w:eastAsia="ＭＳ Ｐ明朝" w:hAnsi="ＭＳ Ｐ明朝" w:hint="eastAsia"/>
        </w:rPr>
        <w:t>ことを目的とする。これにより、食堂</w:t>
      </w:r>
      <w:r w:rsidR="0037585F">
        <w:rPr>
          <w:rFonts w:ascii="ＭＳ Ｐ明朝" w:eastAsia="ＭＳ Ｐ明朝" w:hAnsi="ＭＳ Ｐ明朝" w:hint="eastAsia"/>
        </w:rPr>
        <w:t>サービス</w:t>
      </w:r>
      <w:r w:rsidR="003732B2" w:rsidRPr="006C30AB">
        <w:rPr>
          <w:rFonts w:ascii="ＭＳ Ｐ明朝" w:eastAsia="ＭＳ Ｐ明朝" w:hAnsi="ＭＳ Ｐ明朝" w:hint="eastAsia"/>
        </w:rPr>
        <w:t>の</w:t>
      </w:r>
      <w:r w:rsidR="0037585F">
        <w:rPr>
          <w:rFonts w:ascii="ＭＳ Ｐ明朝" w:eastAsia="ＭＳ Ｐ明朝" w:hAnsi="ＭＳ Ｐ明朝" w:hint="eastAsia"/>
        </w:rPr>
        <w:t>さらなる</w:t>
      </w:r>
      <w:r w:rsidR="003732B2" w:rsidRPr="006C30AB">
        <w:rPr>
          <w:rFonts w:ascii="ＭＳ Ｐ明朝" w:eastAsia="ＭＳ Ｐ明朝" w:hAnsi="ＭＳ Ｐ明朝" w:hint="eastAsia"/>
        </w:rPr>
        <w:t>改善</w:t>
      </w:r>
      <w:r w:rsidR="0037585F">
        <w:rPr>
          <w:rFonts w:ascii="ＭＳ Ｐ明朝" w:eastAsia="ＭＳ Ｐ明朝" w:hAnsi="ＭＳ Ｐ明朝" w:hint="eastAsia"/>
        </w:rPr>
        <w:t>が期待される</w:t>
      </w:r>
      <w:r w:rsidR="003732B2" w:rsidRPr="006C30AB">
        <w:rPr>
          <w:rFonts w:ascii="ＭＳ Ｐ明朝" w:eastAsia="ＭＳ Ｐ明朝" w:hAnsi="ＭＳ Ｐ明朝" w:hint="eastAsia"/>
        </w:rPr>
        <w:t>。</w:t>
      </w:r>
      <w:r w:rsidR="00CE1F14">
        <w:rPr>
          <w:rFonts w:ascii="ＭＳ Ｐ明朝" w:eastAsia="ＭＳ Ｐ明朝" w:hAnsi="ＭＳ Ｐ明朝" w:hint="eastAsia"/>
        </w:rPr>
        <w:t>本研究では、東京電機大学埼玉鳩山キャンパス（以下、鳩山キャンパス）における3つの大学食堂を選択肢と考え、鳩山キャンパスに通学する大学生を対象として予測を行う。</w:t>
      </w:r>
    </w:p>
    <w:p w14:paraId="5621A4F5" w14:textId="0384EDA1" w:rsidR="00B60CC8" w:rsidRDefault="003732B2" w:rsidP="008320F1">
      <w:pPr>
        <w:rPr>
          <w:rFonts w:ascii="ＭＳ Ｐ明朝" w:eastAsia="ＭＳ Ｐ明朝" w:hAnsi="ＭＳ Ｐ明朝"/>
        </w:rPr>
      </w:pPr>
      <w:r w:rsidRPr="006C30AB">
        <w:rPr>
          <w:rFonts w:ascii="ＭＳ Ｐ明朝" w:eastAsia="ＭＳ Ｐ明朝" w:hAnsi="ＭＳ Ｐ明朝" w:hint="eastAsia"/>
        </w:rPr>
        <w:t xml:space="preserve">　以下、</w:t>
      </w:r>
      <w:r w:rsidR="008320F1">
        <w:rPr>
          <w:rFonts w:ascii="ＭＳ Ｐ明朝" w:eastAsia="ＭＳ Ｐ明朝" w:hAnsi="ＭＳ Ｐ明朝" w:hint="eastAsia"/>
        </w:rPr>
        <w:t>2</w:t>
      </w:r>
      <w:r w:rsidR="007A676C">
        <w:rPr>
          <w:rFonts w:ascii="ＭＳ Ｐ明朝" w:eastAsia="ＭＳ Ｐ明朝" w:hAnsi="ＭＳ Ｐ明朝" w:hint="eastAsia"/>
        </w:rPr>
        <w:t>節では食堂の概要について説明する。</w:t>
      </w:r>
      <w:r w:rsidR="008320F1">
        <w:rPr>
          <w:rFonts w:ascii="ＭＳ Ｐ明朝" w:eastAsia="ＭＳ Ｐ明朝" w:hAnsi="ＭＳ Ｐ明朝" w:hint="eastAsia"/>
        </w:rPr>
        <w:t>3</w:t>
      </w:r>
      <w:r w:rsidR="00724742">
        <w:rPr>
          <w:rFonts w:ascii="ＭＳ Ｐ明朝" w:eastAsia="ＭＳ Ｐ明朝" w:hAnsi="ＭＳ Ｐ明朝" w:hint="eastAsia"/>
        </w:rPr>
        <w:t>節ではAHP</w:t>
      </w:r>
      <w:r w:rsidR="00B60CC8">
        <w:rPr>
          <w:rFonts w:ascii="ＭＳ Ｐ明朝" w:eastAsia="ＭＳ Ｐ明朝" w:hAnsi="ＭＳ Ｐ明朝" w:hint="eastAsia"/>
        </w:rPr>
        <w:t>の概要</w:t>
      </w:r>
      <w:r w:rsidR="007A676C">
        <w:rPr>
          <w:rFonts w:ascii="ＭＳ Ｐ明朝" w:eastAsia="ＭＳ Ｐ明朝" w:hAnsi="ＭＳ Ｐ明朝" w:hint="eastAsia"/>
        </w:rPr>
        <w:t>、4</w:t>
      </w:r>
      <w:r w:rsidR="006C30AB">
        <w:rPr>
          <w:rFonts w:ascii="ＭＳ Ｐ明朝" w:eastAsia="ＭＳ Ｐ明朝" w:hAnsi="ＭＳ Ｐ明朝" w:hint="eastAsia"/>
        </w:rPr>
        <w:t>節</w:t>
      </w:r>
      <w:r w:rsidRPr="006C30AB">
        <w:rPr>
          <w:rFonts w:ascii="ＭＳ Ｐ明朝" w:eastAsia="ＭＳ Ｐ明朝" w:hAnsi="ＭＳ Ｐ明朝" w:hint="eastAsia"/>
        </w:rPr>
        <w:t>では</w:t>
      </w:r>
      <w:r w:rsidR="00B60CC8">
        <w:rPr>
          <w:rFonts w:ascii="ＭＳ Ｐ明朝" w:eastAsia="ＭＳ Ｐ明朝" w:hAnsi="ＭＳ Ｐ明朝" w:hint="eastAsia"/>
        </w:rPr>
        <w:t>重要度の決定について</w:t>
      </w:r>
      <w:r w:rsidR="007A676C">
        <w:rPr>
          <w:rFonts w:ascii="ＭＳ Ｐ明朝" w:eastAsia="ＭＳ Ｐ明朝" w:hAnsi="ＭＳ Ｐ明朝" w:hint="eastAsia"/>
        </w:rPr>
        <w:t>説明する。5</w:t>
      </w:r>
      <w:ins w:id="0" w:author="K. FUJIMOTO" w:date="2017-02-27T19:12:00Z">
        <w:r w:rsidR="00BC324B">
          <w:rPr>
            <w:rFonts w:ascii="ＭＳ Ｐ明朝" w:eastAsia="ＭＳ Ｐ明朝" w:hAnsi="ＭＳ Ｐ明朝" w:hint="eastAsia"/>
          </w:rPr>
          <w:t>節</w:t>
        </w:r>
      </w:ins>
      <w:del w:id="1" w:author="K. FUJIMOTO" w:date="2017-02-27T19:12:00Z">
        <w:r w:rsidR="007A676C" w:rsidDel="00BC324B">
          <w:rPr>
            <w:rFonts w:ascii="ＭＳ Ｐ明朝" w:eastAsia="ＭＳ Ｐ明朝" w:hAnsi="ＭＳ Ｐ明朝" w:hint="eastAsia"/>
          </w:rPr>
          <w:delText>章</w:delText>
        </w:r>
      </w:del>
      <w:r w:rsidR="007A676C">
        <w:rPr>
          <w:rFonts w:ascii="ＭＳ Ｐ明朝" w:eastAsia="ＭＳ Ｐ明朝" w:hAnsi="ＭＳ Ｐ明朝" w:hint="eastAsia"/>
        </w:rPr>
        <w:t>では</w:t>
      </w:r>
      <w:r w:rsidR="00B60CC8">
        <w:rPr>
          <w:rFonts w:ascii="ＭＳ Ｐ明朝" w:eastAsia="ＭＳ Ｐ明朝" w:hAnsi="ＭＳ Ｐ明朝" w:hint="eastAsia"/>
        </w:rPr>
        <w:t>評価結果</w:t>
      </w:r>
      <w:r w:rsidRPr="006C30AB">
        <w:rPr>
          <w:rFonts w:ascii="ＭＳ Ｐ明朝" w:eastAsia="ＭＳ Ｐ明朝" w:hAnsi="ＭＳ Ｐ明朝" w:hint="eastAsia"/>
        </w:rPr>
        <w:t>について</w:t>
      </w:r>
      <w:r w:rsidR="00B60CC8">
        <w:rPr>
          <w:rFonts w:ascii="ＭＳ Ｐ明朝" w:eastAsia="ＭＳ Ｐ明朝" w:hAnsi="ＭＳ Ｐ明朝" w:hint="eastAsia"/>
        </w:rPr>
        <w:t>説明する。</w:t>
      </w:r>
    </w:p>
    <w:p w14:paraId="5F854403" w14:textId="63C23540" w:rsidR="009A3D03" w:rsidRPr="00B60CC8" w:rsidRDefault="00DD3419" w:rsidP="008320F1">
      <w:pPr>
        <w:rPr>
          <w:rFonts w:ascii="ＭＳ Ｐ明朝" w:eastAsia="ＭＳ Ｐ明朝" w:hAnsi="ＭＳ Ｐ明朝"/>
        </w:rPr>
      </w:pPr>
      <w:r>
        <w:br w:type="page"/>
      </w:r>
    </w:p>
    <w:p w14:paraId="6B8D77E6" w14:textId="5CFB157D" w:rsidR="008320F1" w:rsidRDefault="008320F1" w:rsidP="008320F1">
      <w:pPr>
        <w:pStyle w:val="a4"/>
        <w:numPr>
          <w:ilvl w:val="0"/>
          <w:numId w:val="12"/>
        </w:numPr>
        <w:rPr>
          <w:rFonts w:ascii="ＭＳ Ｐゴシック" w:eastAsia="ＭＳ Ｐゴシック" w:hAnsi="ＭＳ Ｐゴシック"/>
        </w:rPr>
      </w:pPr>
      <w:r>
        <w:rPr>
          <w:rFonts w:ascii="ＭＳ Ｐゴシック" w:eastAsia="ＭＳ Ｐゴシック" w:hAnsi="ＭＳ Ｐゴシック" w:hint="eastAsia"/>
        </w:rPr>
        <w:lastRenderedPageBreak/>
        <w:t>食堂の概要</w:t>
      </w:r>
    </w:p>
    <w:p w14:paraId="53DF7F20" w14:textId="4514E459" w:rsidR="008320F1" w:rsidRDefault="003F7763" w:rsidP="008320F1">
      <w:r>
        <w:rPr>
          <w:rFonts w:hint="eastAsia"/>
        </w:rPr>
        <w:t xml:space="preserve">　</w:t>
      </w:r>
      <w:del w:id="2" w:author="K. FUJIMOTO" w:date="2017-02-27T19:13:00Z">
        <w:r w:rsidDel="00BC324B">
          <w:rPr>
            <w:rFonts w:hint="eastAsia"/>
          </w:rPr>
          <w:delText>東京電機大学、</w:delText>
        </w:r>
      </w:del>
      <w:r>
        <w:rPr>
          <w:rFonts w:hint="eastAsia"/>
        </w:rPr>
        <w:t>鳩山キャンパスには第</w:t>
      </w:r>
      <w:r>
        <w:rPr>
          <w:rFonts w:hint="eastAsia"/>
        </w:rPr>
        <w:t>1</w:t>
      </w:r>
      <w:r>
        <w:rPr>
          <w:rFonts w:hint="eastAsia"/>
        </w:rPr>
        <w:t>食堂「けやき」</w:t>
      </w:r>
      <w:r>
        <w:rPr>
          <w:rFonts w:hint="eastAsia"/>
        </w:rPr>
        <w:t>(4</w:t>
      </w:r>
      <w:r>
        <w:rPr>
          <w:rFonts w:hint="eastAsia"/>
        </w:rPr>
        <w:t>号館</w:t>
      </w:r>
      <w:r>
        <w:rPr>
          <w:rFonts w:hint="eastAsia"/>
        </w:rPr>
        <w:t>2</w:t>
      </w:r>
      <w:r>
        <w:rPr>
          <w:rFonts w:hint="eastAsia"/>
        </w:rPr>
        <w:t>階</w:t>
      </w:r>
      <w:r>
        <w:rPr>
          <w:rFonts w:hint="eastAsia"/>
        </w:rPr>
        <w:t>)</w:t>
      </w:r>
      <w:r>
        <w:rPr>
          <w:rFonts w:hint="eastAsia"/>
        </w:rPr>
        <w:t>、第</w:t>
      </w:r>
      <w:r>
        <w:rPr>
          <w:rFonts w:hint="eastAsia"/>
        </w:rPr>
        <w:t>2</w:t>
      </w:r>
      <w:r>
        <w:rPr>
          <w:rFonts w:hint="eastAsia"/>
        </w:rPr>
        <w:t>食堂「樹海」</w:t>
      </w:r>
      <w:r>
        <w:rPr>
          <w:rFonts w:hint="eastAsia"/>
        </w:rPr>
        <w:t>(7</w:t>
      </w:r>
      <w:r>
        <w:rPr>
          <w:rFonts w:hint="eastAsia"/>
        </w:rPr>
        <w:t>号館</w:t>
      </w:r>
      <w:r>
        <w:rPr>
          <w:rFonts w:hint="eastAsia"/>
        </w:rPr>
        <w:t>1</w:t>
      </w:r>
      <w:r>
        <w:rPr>
          <w:rFonts w:hint="eastAsia"/>
        </w:rPr>
        <w:t>階</w:t>
      </w:r>
      <w:r>
        <w:rPr>
          <w:rFonts w:hint="eastAsia"/>
        </w:rPr>
        <w:t>)</w:t>
      </w:r>
      <w:r>
        <w:rPr>
          <w:rFonts w:hint="eastAsia"/>
        </w:rPr>
        <w:t>、「カフェテリア鳩」</w:t>
      </w:r>
      <w:r>
        <w:rPr>
          <w:rFonts w:hint="eastAsia"/>
        </w:rPr>
        <w:t>(4</w:t>
      </w:r>
      <w:r>
        <w:rPr>
          <w:rFonts w:hint="eastAsia"/>
        </w:rPr>
        <w:t>号館</w:t>
      </w:r>
      <w:r>
        <w:rPr>
          <w:rFonts w:hint="eastAsia"/>
        </w:rPr>
        <w:t>1</w:t>
      </w:r>
      <w:r>
        <w:rPr>
          <w:rFonts w:hint="eastAsia"/>
        </w:rPr>
        <w:t>階</w:t>
      </w:r>
      <w:r>
        <w:rPr>
          <w:rFonts w:hint="eastAsia"/>
        </w:rPr>
        <w:t>)</w:t>
      </w:r>
      <w:r>
        <w:rPr>
          <w:rFonts w:hint="eastAsia"/>
        </w:rPr>
        <w:t>の</w:t>
      </w:r>
      <w:r>
        <w:rPr>
          <w:rFonts w:hint="eastAsia"/>
        </w:rPr>
        <w:t>3</w:t>
      </w:r>
      <w:r>
        <w:rPr>
          <w:rFonts w:hint="eastAsia"/>
        </w:rPr>
        <w:t>箇所がある。</w:t>
      </w:r>
    </w:p>
    <w:p w14:paraId="4C89A31C" w14:textId="2383AF34" w:rsidR="00133FB1" w:rsidRDefault="00364A3A" w:rsidP="00BC324B">
      <w:pPr>
        <w:ind w:firstLineChars="100" w:firstLine="240"/>
        <w:pPrChange w:id="3" w:author="K. FUJIMOTO" w:date="2017-02-27T19:13:00Z">
          <w:pPr/>
        </w:pPrChange>
      </w:pPr>
      <w:commentRangeStart w:id="4"/>
      <w:r>
        <w:rPr>
          <w:rFonts w:hint="eastAsia"/>
        </w:rPr>
        <w:t>けやき</w:t>
      </w:r>
      <w:commentRangeEnd w:id="4"/>
      <w:r w:rsidR="00BC324B">
        <w:rPr>
          <w:rStyle w:val="af0"/>
        </w:rPr>
        <w:commentReference w:id="4"/>
      </w:r>
      <w:r>
        <w:rPr>
          <w:rFonts w:hint="eastAsia"/>
        </w:rPr>
        <w:t>では、バイキング形式の食事を提供している。樹海では、そば・うどん・ラーメンなどの麺類を中心に提供している。カフェテリア鳩ではパスタなどを中心に提供している。</w:t>
      </w:r>
      <w:r w:rsidR="00133FB1">
        <w:rPr>
          <w:rFonts w:hint="eastAsia"/>
        </w:rPr>
        <w:t>また、営業時間が異なり、以下に各食堂の営業時間を示す。</w:t>
      </w:r>
    </w:p>
    <w:p w14:paraId="643BF69E" w14:textId="76A9009E" w:rsidR="00133FB1" w:rsidRDefault="00133FB1" w:rsidP="00133FB1">
      <w:pPr>
        <w:pStyle w:val="ab"/>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17646">
        <w:rPr>
          <w:noProof/>
        </w:rPr>
        <w:t>1</w:t>
      </w:r>
      <w:r>
        <w:fldChar w:fldCharType="end"/>
      </w:r>
      <w:r>
        <w:rPr>
          <w:rFonts w:hint="eastAsia"/>
        </w:rPr>
        <w:t xml:space="preserve">　各食堂の営業時間</w:t>
      </w:r>
    </w:p>
    <w:tbl>
      <w:tblPr>
        <w:tblStyle w:val="ac"/>
        <w:tblW w:w="0" w:type="auto"/>
        <w:tblLook w:val="04A0" w:firstRow="1" w:lastRow="0" w:firstColumn="1" w:lastColumn="0" w:noHBand="0" w:noVBand="1"/>
      </w:tblPr>
      <w:tblGrid>
        <w:gridCol w:w="2831"/>
        <w:gridCol w:w="2831"/>
        <w:gridCol w:w="2832"/>
      </w:tblGrid>
      <w:tr w:rsidR="009879E2" w:rsidRPr="004114A7" w14:paraId="7E0D5A8A" w14:textId="77777777" w:rsidTr="004114A7">
        <w:trPr>
          <w:trHeight w:val="567"/>
        </w:trPr>
        <w:tc>
          <w:tcPr>
            <w:tcW w:w="2831" w:type="dxa"/>
            <w:vMerge w:val="restart"/>
            <w:vAlign w:val="center"/>
          </w:tcPr>
          <w:p w14:paraId="26BFB94D" w14:textId="15B905FD" w:rsidR="009879E2" w:rsidRPr="004114A7" w:rsidRDefault="009879E2" w:rsidP="00133FB1">
            <w:pPr>
              <w:jc w:val="center"/>
              <w:rPr>
                <w:sz w:val="21"/>
                <w:szCs w:val="21"/>
              </w:rPr>
            </w:pPr>
            <w:r w:rsidRPr="004114A7">
              <w:rPr>
                <w:rFonts w:hint="eastAsia"/>
                <w:sz w:val="21"/>
                <w:szCs w:val="21"/>
              </w:rPr>
              <w:t>月～金</w:t>
            </w:r>
          </w:p>
        </w:tc>
        <w:tc>
          <w:tcPr>
            <w:tcW w:w="2831" w:type="dxa"/>
            <w:vAlign w:val="center"/>
          </w:tcPr>
          <w:p w14:paraId="24349059" w14:textId="0AD4D0F9" w:rsidR="009879E2" w:rsidRPr="004114A7" w:rsidRDefault="009879E2" w:rsidP="00133FB1">
            <w:pPr>
              <w:jc w:val="center"/>
              <w:rPr>
                <w:sz w:val="21"/>
                <w:szCs w:val="21"/>
              </w:rPr>
            </w:pPr>
            <w:r w:rsidRPr="004114A7">
              <w:rPr>
                <w:rFonts w:hint="eastAsia"/>
                <w:sz w:val="21"/>
                <w:szCs w:val="21"/>
              </w:rPr>
              <w:t>けやき</w:t>
            </w:r>
          </w:p>
        </w:tc>
        <w:tc>
          <w:tcPr>
            <w:tcW w:w="2832" w:type="dxa"/>
            <w:vAlign w:val="center"/>
          </w:tcPr>
          <w:p w14:paraId="0F9263DA" w14:textId="4E06946C" w:rsidR="009879E2" w:rsidRPr="004114A7" w:rsidRDefault="009879E2" w:rsidP="00133FB1">
            <w:pPr>
              <w:jc w:val="center"/>
              <w:rPr>
                <w:sz w:val="21"/>
                <w:szCs w:val="21"/>
              </w:rPr>
            </w:pPr>
            <w:r w:rsidRPr="004114A7">
              <w:rPr>
                <w:rFonts w:hint="eastAsia"/>
                <w:sz w:val="21"/>
                <w:szCs w:val="21"/>
              </w:rPr>
              <w:t>10:30</w:t>
            </w:r>
            <w:r w:rsidRPr="004114A7">
              <w:rPr>
                <w:rFonts w:hint="eastAsia"/>
                <w:sz w:val="21"/>
                <w:szCs w:val="21"/>
              </w:rPr>
              <w:t>～</w:t>
            </w:r>
            <w:r w:rsidRPr="004114A7">
              <w:rPr>
                <w:rFonts w:hint="eastAsia"/>
                <w:sz w:val="21"/>
                <w:szCs w:val="21"/>
              </w:rPr>
              <w:t>14:00</w:t>
            </w:r>
          </w:p>
        </w:tc>
      </w:tr>
      <w:tr w:rsidR="009879E2" w:rsidRPr="004114A7" w14:paraId="2F4C8D25" w14:textId="77777777" w:rsidTr="004114A7">
        <w:trPr>
          <w:trHeight w:val="567"/>
        </w:trPr>
        <w:tc>
          <w:tcPr>
            <w:tcW w:w="2831" w:type="dxa"/>
            <w:vMerge/>
            <w:vAlign w:val="center"/>
          </w:tcPr>
          <w:p w14:paraId="615750C0" w14:textId="77777777" w:rsidR="009879E2" w:rsidRPr="004114A7" w:rsidRDefault="009879E2" w:rsidP="00133FB1">
            <w:pPr>
              <w:jc w:val="center"/>
              <w:rPr>
                <w:sz w:val="21"/>
                <w:szCs w:val="21"/>
              </w:rPr>
            </w:pPr>
          </w:p>
        </w:tc>
        <w:tc>
          <w:tcPr>
            <w:tcW w:w="2831" w:type="dxa"/>
            <w:vAlign w:val="center"/>
          </w:tcPr>
          <w:p w14:paraId="6DC1AFE3" w14:textId="7D986839" w:rsidR="009879E2" w:rsidRPr="004114A7" w:rsidRDefault="009879E2" w:rsidP="00133FB1">
            <w:pPr>
              <w:jc w:val="center"/>
              <w:rPr>
                <w:sz w:val="21"/>
                <w:szCs w:val="21"/>
              </w:rPr>
            </w:pPr>
            <w:r w:rsidRPr="004114A7">
              <w:rPr>
                <w:rFonts w:hint="eastAsia"/>
                <w:sz w:val="21"/>
                <w:szCs w:val="21"/>
              </w:rPr>
              <w:t>樹海</w:t>
            </w:r>
          </w:p>
        </w:tc>
        <w:tc>
          <w:tcPr>
            <w:tcW w:w="2832" w:type="dxa"/>
            <w:vAlign w:val="center"/>
          </w:tcPr>
          <w:p w14:paraId="3A858503" w14:textId="7D927F70" w:rsidR="009879E2" w:rsidRPr="004114A7" w:rsidRDefault="009879E2" w:rsidP="00133FB1">
            <w:pPr>
              <w:jc w:val="center"/>
              <w:rPr>
                <w:sz w:val="21"/>
                <w:szCs w:val="21"/>
              </w:rPr>
            </w:pPr>
            <w:r w:rsidRPr="004114A7">
              <w:rPr>
                <w:rFonts w:hint="eastAsia"/>
                <w:sz w:val="21"/>
                <w:szCs w:val="21"/>
              </w:rPr>
              <w:t>10:30</w:t>
            </w:r>
            <w:r w:rsidRPr="004114A7">
              <w:rPr>
                <w:rFonts w:hint="eastAsia"/>
                <w:sz w:val="21"/>
                <w:szCs w:val="21"/>
              </w:rPr>
              <w:t>～</w:t>
            </w:r>
            <w:r w:rsidRPr="004114A7">
              <w:rPr>
                <w:rFonts w:hint="eastAsia"/>
                <w:sz w:val="21"/>
                <w:szCs w:val="21"/>
              </w:rPr>
              <w:t>15:00</w:t>
            </w:r>
          </w:p>
        </w:tc>
      </w:tr>
      <w:tr w:rsidR="009879E2" w:rsidRPr="004114A7" w14:paraId="496F8D59" w14:textId="77777777" w:rsidTr="004114A7">
        <w:trPr>
          <w:trHeight w:val="567"/>
        </w:trPr>
        <w:tc>
          <w:tcPr>
            <w:tcW w:w="2831" w:type="dxa"/>
            <w:vMerge/>
            <w:vAlign w:val="center"/>
          </w:tcPr>
          <w:p w14:paraId="26CFA21B" w14:textId="77777777" w:rsidR="009879E2" w:rsidRPr="004114A7" w:rsidRDefault="009879E2" w:rsidP="00133FB1">
            <w:pPr>
              <w:jc w:val="center"/>
              <w:rPr>
                <w:sz w:val="21"/>
                <w:szCs w:val="21"/>
              </w:rPr>
            </w:pPr>
          </w:p>
        </w:tc>
        <w:tc>
          <w:tcPr>
            <w:tcW w:w="2831" w:type="dxa"/>
            <w:vAlign w:val="center"/>
          </w:tcPr>
          <w:p w14:paraId="068A9B3C" w14:textId="0B122E04" w:rsidR="009879E2" w:rsidRPr="004114A7" w:rsidRDefault="009879E2" w:rsidP="00133FB1">
            <w:pPr>
              <w:jc w:val="center"/>
              <w:rPr>
                <w:sz w:val="21"/>
                <w:szCs w:val="21"/>
              </w:rPr>
            </w:pPr>
            <w:r w:rsidRPr="004114A7">
              <w:rPr>
                <w:rFonts w:hint="eastAsia"/>
                <w:sz w:val="21"/>
                <w:szCs w:val="21"/>
              </w:rPr>
              <w:t>カフェテリア鳩</w:t>
            </w:r>
          </w:p>
        </w:tc>
        <w:tc>
          <w:tcPr>
            <w:tcW w:w="2832" w:type="dxa"/>
            <w:vAlign w:val="center"/>
          </w:tcPr>
          <w:p w14:paraId="0E7213D5" w14:textId="782FEBBD" w:rsidR="009879E2" w:rsidRPr="004114A7" w:rsidRDefault="009879E2" w:rsidP="00133FB1">
            <w:pPr>
              <w:jc w:val="center"/>
              <w:rPr>
                <w:sz w:val="21"/>
                <w:szCs w:val="21"/>
              </w:rPr>
            </w:pPr>
            <w:r w:rsidRPr="004114A7">
              <w:rPr>
                <w:rFonts w:hint="eastAsia"/>
                <w:sz w:val="21"/>
                <w:szCs w:val="21"/>
              </w:rPr>
              <w:t>11:00</w:t>
            </w:r>
            <w:r w:rsidRPr="004114A7">
              <w:rPr>
                <w:rFonts w:hint="eastAsia"/>
                <w:sz w:val="21"/>
                <w:szCs w:val="21"/>
              </w:rPr>
              <w:t>～</w:t>
            </w:r>
            <w:r w:rsidRPr="004114A7">
              <w:rPr>
                <w:rFonts w:hint="eastAsia"/>
                <w:sz w:val="21"/>
                <w:szCs w:val="21"/>
              </w:rPr>
              <w:t>14:00</w:t>
            </w:r>
          </w:p>
        </w:tc>
      </w:tr>
      <w:tr w:rsidR="009879E2" w:rsidRPr="004114A7" w14:paraId="3AEFD464" w14:textId="77777777" w:rsidTr="004114A7">
        <w:trPr>
          <w:trHeight w:val="567"/>
        </w:trPr>
        <w:tc>
          <w:tcPr>
            <w:tcW w:w="2831" w:type="dxa"/>
            <w:vAlign w:val="center"/>
          </w:tcPr>
          <w:p w14:paraId="578E674C" w14:textId="75624D0E" w:rsidR="009879E2" w:rsidRPr="004114A7" w:rsidRDefault="009879E2" w:rsidP="00133FB1">
            <w:pPr>
              <w:jc w:val="center"/>
              <w:rPr>
                <w:sz w:val="21"/>
                <w:szCs w:val="21"/>
              </w:rPr>
            </w:pPr>
            <w:r w:rsidRPr="004114A7">
              <w:rPr>
                <w:rFonts w:hint="eastAsia"/>
                <w:sz w:val="21"/>
                <w:szCs w:val="21"/>
              </w:rPr>
              <w:t>土曜</w:t>
            </w:r>
          </w:p>
        </w:tc>
        <w:tc>
          <w:tcPr>
            <w:tcW w:w="2831" w:type="dxa"/>
            <w:vAlign w:val="center"/>
          </w:tcPr>
          <w:p w14:paraId="0D1DB1E5" w14:textId="1E66779E" w:rsidR="009879E2" w:rsidRPr="004114A7" w:rsidRDefault="009879E2" w:rsidP="00133FB1">
            <w:pPr>
              <w:jc w:val="center"/>
              <w:rPr>
                <w:sz w:val="21"/>
                <w:szCs w:val="21"/>
              </w:rPr>
            </w:pPr>
            <w:r w:rsidRPr="004114A7">
              <w:rPr>
                <w:rFonts w:hint="eastAsia"/>
                <w:sz w:val="21"/>
                <w:szCs w:val="21"/>
              </w:rPr>
              <w:t>樹海</w:t>
            </w:r>
          </w:p>
        </w:tc>
        <w:tc>
          <w:tcPr>
            <w:tcW w:w="2832" w:type="dxa"/>
            <w:vAlign w:val="center"/>
          </w:tcPr>
          <w:p w14:paraId="473E4527" w14:textId="61739BD5" w:rsidR="009879E2" w:rsidRPr="004114A7" w:rsidRDefault="009879E2" w:rsidP="00133FB1">
            <w:pPr>
              <w:jc w:val="center"/>
              <w:rPr>
                <w:sz w:val="21"/>
                <w:szCs w:val="21"/>
              </w:rPr>
            </w:pPr>
            <w:r w:rsidRPr="004114A7">
              <w:rPr>
                <w:rFonts w:hint="eastAsia"/>
                <w:sz w:val="21"/>
                <w:szCs w:val="21"/>
              </w:rPr>
              <w:t>11:00</w:t>
            </w:r>
            <w:r w:rsidRPr="004114A7">
              <w:rPr>
                <w:rFonts w:hint="eastAsia"/>
                <w:sz w:val="21"/>
                <w:szCs w:val="21"/>
              </w:rPr>
              <w:t>～</w:t>
            </w:r>
            <w:r w:rsidRPr="004114A7">
              <w:rPr>
                <w:rFonts w:hint="eastAsia"/>
                <w:sz w:val="21"/>
                <w:szCs w:val="21"/>
              </w:rPr>
              <w:t>14:00</w:t>
            </w:r>
          </w:p>
        </w:tc>
      </w:tr>
    </w:tbl>
    <w:p w14:paraId="6B16C176" w14:textId="77777777" w:rsidR="004114A7" w:rsidRDefault="004114A7" w:rsidP="008320F1"/>
    <w:p w14:paraId="090DBE08" w14:textId="655D5F26" w:rsidR="004114A7" w:rsidRDefault="004114A7" w:rsidP="004114A7">
      <w:r>
        <w:rPr>
          <w:rFonts w:hint="eastAsia"/>
        </w:rPr>
        <w:t>本大学の全体図を示す。図から、</w:t>
      </w:r>
      <w:r>
        <w:rPr>
          <w:rFonts w:hint="eastAsia"/>
        </w:rPr>
        <w:t>10</w:t>
      </w:r>
      <w:r>
        <w:rPr>
          <w:rFonts w:hint="eastAsia"/>
        </w:rPr>
        <w:t>～</w:t>
      </w:r>
      <w:r>
        <w:rPr>
          <w:rFonts w:hint="eastAsia"/>
        </w:rPr>
        <w:t>12</w:t>
      </w:r>
      <w:r>
        <w:rPr>
          <w:rFonts w:hint="eastAsia"/>
        </w:rPr>
        <w:t>号館は食堂から遠いことがわかる。</w:t>
      </w:r>
    </w:p>
    <w:p w14:paraId="317DA389" w14:textId="77777777" w:rsidR="004114A7" w:rsidRDefault="00133FB1" w:rsidP="004114A7">
      <w:pPr>
        <w:keepNext/>
        <w:jc w:val="center"/>
      </w:pPr>
      <w:r>
        <w:rPr>
          <w:noProof/>
        </w:rPr>
        <w:drawing>
          <wp:inline distT="0" distB="0" distL="0" distR="0" wp14:anchorId="547AB0FF" wp14:editId="01E8194B">
            <wp:extent cx="3961642" cy="2238375"/>
            <wp:effectExtent l="0" t="0" r="127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uki\Desktop\abm00018039.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986307" cy="2252311"/>
                    </a:xfrm>
                    <a:prstGeom prst="rect">
                      <a:avLst/>
                    </a:prstGeom>
                    <a:noFill/>
                    <a:ln>
                      <a:noFill/>
                    </a:ln>
                  </pic:spPr>
                </pic:pic>
              </a:graphicData>
            </a:graphic>
          </wp:inline>
        </w:drawing>
      </w:r>
    </w:p>
    <w:p w14:paraId="5D20FA1A" w14:textId="723ACEBD" w:rsidR="00B70120" w:rsidRDefault="004114A7" w:rsidP="00B70120">
      <w:pPr>
        <w:pStyle w:val="ab"/>
        <w:jc w:val="cente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DA1983">
        <w:rPr>
          <w:noProof/>
        </w:rPr>
        <w:t>1</w:t>
      </w:r>
      <w:r>
        <w:fldChar w:fldCharType="end"/>
      </w:r>
      <w:r>
        <w:rPr>
          <w:rFonts w:hint="eastAsia"/>
        </w:rPr>
        <w:t xml:space="preserve">　大学の全体図</w:t>
      </w:r>
    </w:p>
    <w:p w14:paraId="7BB88E5F" w14:textId="77777777" w:rsidR="00364A3A" w:rsidRPr="00364A3A" w:rsidRDefault="00364A3A" w:rsidP="00B70120">
      <w:pPr>
        <w:pStyle w:val="ab"/>
        <w:jc w:val="center"/>
      </w:pPr>
    </w:p>
    <w:p w14:paraId="0D8B1983" w14:textId="26A4ACF3" w:rsidR="00635DA1" w:rsidRPr="00A26072" w:rsidRDefault="006D2050" w:rsidP="00A26072">
      <w:pPr>
        <w:pStyle w:val="a4"/>
        <w:numPr>
          <w:ilvl w:val="0"/>
          <w:numId w:val="12"/>
        </w:numPr>
        <w:rPr>
          <w:rFonts w:ascii="ＭＳ Ｐゴシック" w:eastAsia="ＭＳ Ｐゴシック" w:hAnsi="ＭＳ Ｐゴシック"/>
        </w:rPr>
      </w:pPr>
      <w:r w:rsidRPr="00A26072">
        <w:rPr>
          <w:rFonts w:ascii="ＭＳ Ｐゴシック" w:eastAsia="ＭＳ Ｐゴシック" w:hAnsi="ＭＳ Ｐゴシック" w:hint="eastAsia"/>
          <w:szCs w:val="36"/>
        </w:rPr>
        <w:t>AHPの概要</w:t>
      </w:r>
    </w:p>
    <w:p w14:paraId="385EB82A" w14:textId="77777777" w:rsidR="00635DA1" w:rsidRPr="006C30AB" w:rsidRDefault="00635DA1" w:rsidP="00635DA1">
      <w:pPr>
        <w:ind w:firstLineChars="100" w:firstLine="240"/>
        <w:rPr>
          <w:rFonts w:ascii="ＭＳ Ｐ明朝" w:eastAsia="ＭＳ Ｐ明朝" w:hAnsi="ＭＳ Ｐ明朝"/>
        </w:rPr>
      </w:pPr>
      <w:r w:rsidRPr="006C30AB">
        <w:rPr>
          <w:rFonts w:ascii="ＭＳ Ｐ明朝" w:eastAsia="ＭＳ Ｐ明朝" w:hAnsi="ＭＳ Ｐ明朝" w:hint="eastAsia"/>
        </w:rPr>
        <w:t>AHP</w:t>
      </w:r>
      <w:r>
        <w:rPr>
          <w:rFonts w:ascii="ＭＳ Ｐ明朝" w:eastAsia="ＭＳ Ｐ明朝" w:hAnsi="ＭＳ Ｐ明朝"/>
        </w:rPr>
        <w:t>[2]</w:t>
      </w:r>
      <w:r w:rsidRPr="006C30AB">
        <w:rPr>
          <w:rFonts w:ascii="ＭＳ Ｐ明朝" w:eastAsia="ＭＳ Ｐ明朝" w:hAnsi="ＭＳ Ｐ明朝" w:hint="eastAsia"/>
        </w:rPr>
        <w:t>は</w:t>
      </w:r>
      <w:r>
        <w:rPr>
          <w:rFonts w:ascii="ＭＳ Ｐ明朝" w:eastAsia="ＭＳ Ｐ明朝" w:hAnsi="ＭＳ Ｐ明朝" w:hint="eastAsia"/>
        </w:rPr>
        <w:t>、</w:t>
      </w:r>
      <w:r w:rsidRPr="006C30AB">
        <w:rPr>
          <w:rFonts w:ascii="ＭＳ Ｐ明朝" w:eastAsia="ＭＳ Ｐ明朝" w:hAnsi="ＭＳ Ｐ明朝" w:hint="eastAsia"/>
        </w:rPr>
        <w:t>1971</w:t>
      </w:r>
      <w:r>
        <w:rPr>
          <w:rFonts w:ascii="ＭＳ Ｐ明朝" w:eastAsia="ＭＳ Ｐ明朝" w:hAnsi="ＭＳ Ｐ明朝" w:hint="eastAsia"/>
        </w:rPr>
        <w:t>年に</w:t>
      </w:r>
      <w:proofErr w:type="spellStart"/>
      <w:r>
        <w:rPr>
          <w:rFonts w:ascii="ＭＳ Ｐ明朝" w:eastAsia="ＭＳ Ｐ明朝" w:hAnsi="ＭＳ Ｐ明朝" w:hint="eastAsia"/>
        </w:rPr>
        <w:t>Saaty</w:t>
      </w:r>
      <w:proofErr w:type="spellEnd"/>
      <w:r w:rsidRPr="006C30AB">
        <w:rPr>
          <w:rFonts w:ascii="ＭＳ Ｐ明朝" w:eastAsia="ＭＳ Ｐ明朝" w:hAnsi="ＭＳ Ｐ明朝" w:hint="eastAsia"/>
        </w:rPr>
        <w:t>によって提唱された意思決定手</w:t>
      </w:r>
      <w:r>
        <w:rPr>
          <w:rFonts w:ascii="ＭＳ Ｐ明朝" w:eastAsia="ＭＳ Ｐ明朝" w:hAnsi="ＭＳ Ｐ明朝" w:hint="eastAsia"/>
        </w:rPr>
        <w:t>法のひとつである。</w:t>
      </w:r>
    </w:p>
    <w:p w14:paraId="694FF9B6" w14:textId="77777777" w:rsidR="00795B10" w:rsidRDefault="00635DA1" w:rsidP="00795B10">
      <w:pPr>
        <w:ind w:firstLineChars="100" w:firstLine="240"/>
        <w:rPr>
          <w:rFonts w:ascii="ＭＳ Ｐ明朝" w:eastAsia="ＭＳ Ｐ明朝" w:hAnsi="ＭＳ Ｐ明朝"/>
        </w:rPr>
      </w:pPr>
      <w:r w:rsidRPr="006C30AB">
        <w:rPr>
          <w:rFonts w:ascii="ＭＳ Ｐ明朝" w:eastAsia="ＭＳ Ｐ明朝" w:hAnsi="ＭＳ Ｐ明朝" w:hint="eastAsia"/>
        </w:rPr>
        <w:t>ある問題に対して複数の解決策(代替案)が考えられるときに「直感」や「フィーリング」といった人間の主観を取り入れ、数学モデルを用いて合理的な決定を下すことを可能にする方法である。「主観的判断」と「システム・アプローチ」をミックスした意思決定法と言われている。</w:t>
      </w:r>
    </w:p>
    <w:p w14:paraId="24CBEAAB" w14:textId="3C2B9D46" w:rsidR="00635DA1" w:rsidRDefault="00795B10" w:rsidP="00795B10">
      <w:pPr>
        <w:ind w:firstLineChars="100" w:firstLine="240"/>
        <w:rPr>
          <w:rFonts w:ascii="ＭＳ Ｐ明朝" w:eastAsia="ＭＳ Ｐ明朝" w:hAnsi="ＭＳ Ｐ明朝"/>
        </w:rPr>
      </w:pPr>
      <w:r w:rsidRPr="006C30AB">
        <w:rPr>
          <w:rFonts w:ascii="ＭＳ Ｐ明朝" w:eastAsia="ＭＳ Ｐ明朝" w:hAnsi="ＭＳ Ｐ明朝" w:hint="eastAsia"/>
        </w:rPr>
        <w:t>AHPの特徴として、</w:t>
      </w:r>
      <w:r w:rsidRPr="003E1B2E">
        <w:rPr>
          <w:rFonts w:ascii="ＭＳ Ｐ明朝" w:eastAsia="ＭＳ Ｐ明朝" w:hAnsi="ＭＳ Ｐ明朝" w:hint="eastAsia"/>
        </w:rPr>
        <w:t>「直感」や「感覚」といったものを数量化して、意思決定に反映できる。あらゆる問題に適用でき、価値判断を「勘」や「経験」に頼らざるを得ない場合も、役立てられる。集団でAHPを用いて代替案選択を行った場合、複数の人間の「直感」や「感覚」を取り込んだ上で、定量的で合理的な集団の意思決定が行える。</w:t>
      </w:r>
    </w:p>
    <w:p w14:paraId="60AA5F35" w14:textId="27FDA45B" w:rsidR="00795B10" w:rsidRDefault="00795B10" w:rsidP="00795B10">
      <w:pPr>
        <w:ind w:firstLineChars="100" w:firstLine="240"/>
      </w:pPr>
      <w:r>
        <w:rPr>
          <w:rFonts w:hint="eastAsia"/>
        </w:rPr>
        <w:t>池原</w:t>
      </w:r>
      <w:r>
        <w:rPr>
          <w:rFonts w:hint="eastAsia"/>
        </w:rPr>
        <w:t>[</w:t>
      </w:r>
      <w:r>
        <w:t>3]</w:t>
      </w:r>
      <w:r>
        <w:rPr>
          <w:rFonts w:hint="eastAsia"/>
        </w:rPr>
        <w:t>の研究では評価者が評価可能な代替案のみを評定して、不完全な一対比較データの場合にも適用可能な集団</w:t>
      </w:r>
      <w:r>
        <w:rPr>
          <w:rFonts w:hint="eastAsia"/>
        </w:rPr>
        <w:t>AHP</w:t>
      </w:r>
      <w:r>
        <w:rPr>
          <w:rFonts w:hint="eastAsia"/>
        </w:rPr>
        <w:t>モデル提案を行っている。</w:t>
      </w:r>
      <w:r w:rsidR="00FC6AF8">
        <w:rPr>
          <w:rFonts w:hint="eastAsia"/>
        </w:rPr>
        <w:t>この</w:t>
      </w:r>
      <w:r w:rsidR="00FC6AF8">
        <w:rPr>
          <w:rFonts w:hint="eastAsia"/>
        </w:rPr>
        <w:t>AHP</w:t>
      </w:r>
      <w:r w:rsidR="00FC6AF8">
        <w:rPr>
          <w:rFonts w:hint="eastAsia"/>
        </w:rPr>
        <w:t>モデル</w:t>
      </w:r>
      <w:r w:rsidR="00A536D4">
        <w:rPr>
          <w:rFonts w:hint="eastAsia"/>
        </w:rPr>
        <w:t>から、飲食店ブランドの評価調査を行い、ブランドの総合評価を算出している。</w:t>
      </w:r>
      <w:r>
        <w:rPr>
          <w:rFonts w:hint="eastAsia"/>
        </w:rPr>
        <w:t>八巻・関谷</w:t>
      </w:r>
      <w:r>
        <w:rPr>
          <w:rFonts w:hint="eastAsia"/>
        </w:rPr>
        <w:t>[</w:t>
      </w:r>
      <w:r>
        <w:t>4</w:t>
      </w:r>
      <w:r>
        <w:rPr>
          <w:rFonts w:hint="eastAsia"/>
        </w:rPr>
        <w:t>]</w:t>
      </w:r>
      <w:r>
        <w:rPr>
          <w:rFonts w:hint="eastAsia"/>
        </w:rPr>
        <w:t>の研究では、</w:t>
      </w:r>
      <w:r>
        <w:rPr>
          <w:rFonts w:hint="eastAsia"/>
        </w:rPr>
        <w:t>AHP</w:t>
      </w:r>
      <w:r>
        <w:rPr>
          <w:rFonts w:hint="eastAsia"/>
        </w:rPr>
        <w:t>の枠組みを拡張し、複数評価者が存在</w:t>
      </w:r>
      <w:r w:rsidR="00A536D4">
        <w:rPr>
          <w:rFonts w:hint="eastAsia"/>
        </w:rPr>
        <w:t>し、評価項目、代替案が多数の場合にも運用できる大規模</w:t>
      </w:r>
      <w:r w:rsidR="00A536D4">
        <w:rPr>
          <w:rFonts w:hint="eastAsia"/>
        </w:rPr>
        <w:t>AHP</w:t>
      </w:r>
      <w:r w:rsidR="00A536D4">
        <w:rPr>
          <w:rFonts w:hint="eastAsia"/>
        </w:rPr>
        <w:t>を提案し</w:t>
      </w:r>
      <w:r>
        <w:rPr>
          <w:rFonts w:hint="eastAsia"/>
        </w:rPr>
        <w:t>ている。</w:t>
      </w:r>
      <w:r w:rsidR="00BF1C13">
        <w:rPr>
          <w:rFonts w:hint="eastAsia"/>
        </w:rPr>
        <w:t>人事評価に適用し、ある評価項目に対する評価対象者の相対評価および採点を行い、有効性を確認している。以上の先行研究例では、</w:t>
      </w:r>
      <w:r w:rsidR="00BF1C13">
        <w:rPr>
          <w:rFonts w:hint="eastAsia"/>
        </w:rPr>
        <w:t>AHP</w:t>
      </w:r>
      <w:r w:rsidR="00BF1C13">
        <w:rPr>
          <w:rFonts w:hint="eastAsia"/>
        </w:rPr>
        <w:t>の拡張とモデルの提案を行い評価するに留まっている。</w:t>
      </w:r>
    </w:p>
    <w:p w14:paraId="168BA4FF" w14:textId="77777777" w:rsidR="00A26072" w:rsidRDefault="00A26072" w:rsidP="00795B10">
      <w:pPr>
        <w:ind w:firstLineChars="100" w:firstLine="240"/>
      </w:pPr>
    </w:p>
    <w:p w14:paraId="6AF8AA4E" w14:textId="3E4CC84B" w:rsidR="00795B10" w:rsidRPr="00A26072" w:rsidRDefault="00795B10" w:rsidP="00A26072">
      <w:pPr>
        <w:ind w:firstLineChars="100" w:firstLine="240"/>
      </w:pPr>
      <w:r>
        <w:rPr>
          <w:rFonts w:hint="eastAsia"/>
        </w:rPr>
        <w:lastRenderedPageBreak/>
        <w:t>そこで今回の研究では、</w:t>
      </w:r>
      <w:r>
        <w:rPr>
          <w:rFonts w:hint="eastAsia"/>
        </w:rPr>
        <w:t>AHP</w:t>
      </w:r>
      <w:r>
        <w:rPr>
          <w:rFonts w:hint="eastAsia"/>
        </w:rPr>
        <w:t>を用いて複数の評価者から代替案の評価を行い、その結果から</w:t>
      </w:r>
      <w:r w:rsidR="00A26072">
        <w:rPr>
          <w:rFonts w:hint="eastAsia"/>
        </w:rPr>
        <w:t>、</w:t>
      </w:r>
      <w:r w:rsidR="00E34B99">
        <w:rPr>
          <w:rFonts w:hint="eastAsia"/>
        </w:rPr>
        <w:t>評価者は</w:t>
      </w:r>
      <w:r>
        <w:rPr>
          <w:rFonts w:hint="eastAsia"/>
        </w:rPr>
        <w:t>どの食堂へ向かうのか人数を予測する。</w:t>
      </w:r>
    </w:p>
    <w:p w14:paraId="3DF65992" w14:textId="71F91754" w:rsidR="00635DA1" w:rsidRDefault="00635DA1" w:rsidP="00635DA1">
      <w:pPr>
        <w:ind w:firstLineChars="100" w:firstLine="240"/>
        <w:rPr>
          <w:rFonts w:ascii="ＭＳ Ｐ明朝" w:eastAsia="ＭＳ Ｐ明朝" w:hAnsi="ＭＳ Ｐ明朝"/>
        </w:rPr>
      </w:pPr>
      <w:r>
        <w:rPr>
          <w:rFonts w:ascii="ＭＳ Ｐ明朝" w:eastAsia="ＭＳ Ｐ明朝" w:hAnsi="ＭＳ Ｐ明朝" w:hint="eastAsia"/>
        </w:rPr>
        <w:t>AHPの手順の概要は、「階層化」、「一対比較」、「重要度の計算」、「総合評価」に分かれる。階層化は、目標をいくつかの基準に分割し、個々の評価値を総合する。本研究で仮定する階層構造を図示すると、図</w:t>
      </w:r>
      <w:r w:rsidR="00DA1983">
        <w:rPr>
          <w:rFonts w:ascii="ＭＳ Ｐ明朝" w:eastAsia="ＭＳ Ｐ明朝" w:hAnsi="ＭＳ Ｐ明朝"/>
        </w:rPr>
        <w:t>2</w:t>
      </w:r>
      <w:r>
        <w:rPr>
          <w:rFonts w:ascii="ＭＳ Ｐ明朝" w:eastAsia="ＭＳ Ｐ明朝" w:hAnsi="ＭＳ Ｐ明朝" w:hint="eastAsia"/>
        </w:rPr>
        <w:t>のようになる。</w:t>
      </w:r>
    </w:p>
    <w:p w14:paraId="2ED6F967" w14:textId="77777777" w:rsidR="00635DA1" w:rsidRDefault="00635DA1" w:rsidP="00635DA1">
      <w:pPr>
        <w:keepNext/>
        <w:ind w:firstLineChars="100" w:firstLine="240"/>
        <w:jc w:val="center"/>
      </w:pPr>
      <w:r>
        <w:rPr>
          <w:rFonts w:ascii="ＭＳ Ｐ明朝" w:eastAsia="ＭＳ Ｐ明朝" w:hAnsi="ＭＳ Ｐ明朝"/>
          <w:noProof/>
        </w:rPr>
        <w:drawing>
          <wp:inline distT="0" distB="0" distL="0" distR="0" wp14:anchorId="09CD562B" wp14:editId="256F69B1">
            <wp:extent cx="5400675" cy="2266950"/>
            <wp:effectExtent l="0" t="0" r="9525" b="0"/>
            <wp:docPr id="1" name="図 1" descr="C:\Users\youki\Desktop\階層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ki\Desktop\階層図.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2266950"/>
                    </a:xfrm>
                    <a:prstGeom prst="rect">
                      <a:avLst/>
                    </a:prstGeom>
                    <a:noFill/>
                    <a:ln>
                      <a:noFill/>
                    </a:ln>
                  </pic:spPr>
                </pic:pic>
              </a:graphicData>
            </a:graphic>
          </wp:inline>
        </w:drawing>
      </w:r>
    </w:p>
    <w:p w14:paraId="082AA336" w14:textId="77777777" w:rsidR="00635DA1" w:rsidRDefault="00635DA1" w:rsidP="00635DA1">
      <w:pPr>
        <w:pStyle w:val="ab"/>
        <w:jc w:val="center"/>
        <w:rPr>
          <w:rFonts w:ascii="ＭＳ Ｐ明朝" w:eastAsia="ＭＳ Ｐ明朝" w:hAnsi="ＭＳ Ｐ明朝"/>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DA1983">
        <w:rPr>
          <w:noProof/>
        </w:rPr>
        <w:t>2</w:t>
      </w:r>
      <w:r>
        <w:fldChar w:fldCharType="end"/>
      </w:r>
      <w:r>
        <w:rPr>
          <w:rFonts w:hint="eastAsia"/>
        </w:rPr>
        <w:t xml:space="preserve">　階層図</w:t>
      </w:r>
    </w:p>
    <w:p w14:paraId="3AC87C8B" w14:textId="703D5E51" w:rsidR="00635DA1" w:rsidRPr="00795B10" w:rsidRDefault="00635DA1" w:rsidP="00795B10">
      <w:pPr>
        <w:ind w:firstLineChars="100" w:firstLine="240"/>
        <w:rPr>
          <w:rFonts w:ascii="ＭＳ Ｐ明朝" w:eastAsia="ＭＳ Ｐ明朝" w:hAnsi="ＭＳ Ｐ明朝"/>
        </w:rPr>
      </w:pPr>
      <w:r>
        <w:rPr>
          <w:rFonts w:ascii="ＭＳ Ｐ明朝" w:eastAsia="ＭＳ Ｐ明朝" w:hAnsi="ＭＳ Ｐ明朝" w:hint="eastAsia"/>
        </w:rPr>
        <w:t>一対比較は、基準や代替案を評価するとき2つの項目を取り出して、それらを相対的に比べ、間接的に評価する。重要度の計算は、固有値法を用いて重要度を求める。総合評価は、得た重要度から、基準の評価値を求める。そのため、評価基準と重要度が必要になり、無いと総合評価を出すことが不可能である。以下では、基準や代替案の決定方法、一対比較・重要度・総合評価の方法について詳しく述べる。</w:t>
      </w:r>
    </w:p>
    <w:p w14:paraId="68F064C9" w14:textId="6161DC16" w:rsidR="00A9370B" w:rsidRPr="00A9370B" w:rsidRDefault="00A9370B" w:rsidP="00A9370B">
      <w:pPr>
        <w:ind w:firstLineChars="100" w:firstLine="240"/>
        <w:rPr>
          <w:rFonts w:ascii="ＭＳ Ｐ明朝" w:eastAsia="ＭＳ Ｐ明朝" w:hAnsi="ＭＳ Ｐ明朝"/>
        </w:rPr>
      </w:pPr>
      <w:r w:rsidRPr="00A9370B">
        <w:rPr>
          <w:rFonts w:ascii="ＭＳ Ｐ明朝" w:eastAsia="ＭＳ Ｐ明朝" w:hAnsi="ＭＳ Ｐ明朝"/>
        </w:rPr>
        <w:t>AHP</w:t>
      </w:r>
      <w:r w:rsidRPr="00A9370B">
        <w:rPr>
          <w:rFonts w:ascii="ＭＳ Ｐ明朝" w:eastAsia="ＭＳ Ｐ明朝" w:hAnsi="ＭＳ Ｐ明朝" w:hint="eastAsia"/>
        </w:rPr>
        <w:t>を行うために、評価基準とその重要度が必要になる。評価基準を決定するためには</w:t>
      </w:r>
      <w:r w:rsidR="00F955AD">
        <w:rPr>
          <w:rFonts w:ascii="ＭＳ Ｐ明朝" w:eastAsia="ＭＳ Ｐ明朝" w:hAnsi="ＭＳ Ｐ明朝" w:hint="eastAsia"/>
        </w:rPr>
        <w:t>、</w:t>
      </w:r>
      <w:r w:rsidRPr="00A9370B">
        <w:rPr>
          <w:rFonts w:ascii="ＭＳ Ｐ明朝" w:eastAsia="ＭＳ Ｐ明朝" w:hAnsi="ＭＳ Ｐ明朝" w:hint="eastAsia"/>
        </w:rPr>
        <w:t>実際の食堂利用者から</w:t>
      </w:r>
      <w:r w:rsidR="00F955AD">
        <w:rPr>
          <w:rFonts w:ascii="ＭＳ Ｐ明朝" w:eastAsia="ＭＳ Ｐ明朝" w:hAnsi="ＭＳ Ｐ明朝" w:hint="eastAsia"/>
        </w:rPr>
        <w:t>評価基準を調査する</w:t>
      </w:r>
      <w:r w:rsidRPr="00A9370B">
        <w:rPr>
          <w:rFonts w:ascii="ＭＳ Ｐ明朝" w:eastAsia="ＭＳ Ｐ明朝" w:hAnsi="ＭＳ Ｐ明朝" w:hint="eastAsia"/>
        </w:rPr>
        <w:t>必要がある。そのために、ブレインストーミング</w:t>
      </w:r>
      <w:r w:rsidR="00CE1F14">
        <w:rPr>
          <w:rFonts w:ascii="ＭＳ Ｐ明朝" w:eastAsia="ＭＳ Ｐ明朝" w:hAnsi="ＭＳ Ｐ明朝" w:hint="eastAsia"/>
        </w:rPr>
        <w:t>を</w:t>
      </w:r>
      <w:r w:rsidRPr="00A9370B">
        <w:rPr>
          <w:rFonts w:ascii="ＭＳ Ｐ明朝" w:eastAsia="ＭＳ Ｐ明朝" w:hAnsi="ＭＳ Ｐ明朝" w:hint="eastAsia"/>
        </w:rPr>
        <w:t>行い評価基準の候補を出した。次に、</w:t>
      </w:r>
      <w:r w:rsidR="00CE1F14">
        <w:rPr>
          <w:rFonts w:ascii="ＭＳ Ｐ明朝" w:eastAsia="ＭＳ Ｐ明朝" w:hAnsi="ＭＳ Ｐ明朝" w:hint="eastAsia"/>
        </w:rPr>
        <w:t>候補を絞り込んで実際の評価基</w:t>
      </w:r>
      <w:r w:rsidR="00CE1F14">
        <w:rPr>
          <w:rFonts w:ascii="ＭＳ Ｐ明朝" w:eastAsia="ＭＳ Ｐ明朝" w:hAnsi="ＭＳ Ｐ明朝" w:hint="eastAsia"/>
        </w:rPr>
        <w:lastRenderedPageBreak/>
        <w:t>準を得るために、</w:t>
      </w:r>
      <w:r w:rsidRPr="00A9370B">
        <w:rPr>
          <w:rFonts w:ascii="ＭＳ Ｐ明朝" w:eastAsia="ＭＳ Ｐ明朝" w:hAnsi="ＭＳ Ｐ明朝" w:hint="eastAsia"/>
        </w:rPr>
        <w:t>KJ法を用い</w:t>
      </w:r>
      <w:r w:rsidR="00CE1F14">
        <w:rPr>
          <w:rFonts w:ascii="ＭＳ Ｐ明朝" w:eastAsia="ＭＳ Ｐ明朝" w:hAnsi="ＭＳ Ｐ明朝" w:hint="eastAsia"/>
        </w:rPr>
        <w:t>た。以下ではそれぞれの手法について説明する。</w:t>
      </w:r>
    </w:p>
    <w:p w14:paraId="695763C9" w14:textId="77777777" w:rsidR="00A9370B" w:rsidRPr="00A9370B" w:rsidRDefault="00A9370B" w:rsidP="00A9370B"/>
    <w:p w14:paraId="589BFE05" w14:textId="77777777" w:rsidR="001012C3" w:rsidRDefault="00A9370B" w:rsidP="001012C3">
      <w:pPr>
        <w:pStyle w:val="2"/>
        <w:numPr>
          <w:ilvl w:val="1"/>
          <w:numId w:val="12"/>
        </w:numPr>
        <w:rPr>
          <w:rFonts w:ascii="ＭＳ Ｐゴシック" w:eastAsia="ＭＳ Ｐゴシック" w:hAnsi="ＭＳ Ｐゴシック"/>
          <w:sz w:val="36"/>
          <w:szCs w:val="36"/>
        </w:rPr>
      </w:pPr>
      <w:r>
        <w:rPr>
          <w:rFonts w:ascii="ＭＳ Ｐゴシック" w:eastAsia="ＭＳ Ｐゴシック" w:hAnsi="ＭＳ Ｐゴシック" w:hint="eastAsia"/>
          <w:sz w:val="36"/>
          <w:szCs w:val="36"/>
        </w:rPr>
        <w:t>ブレインストーミング</w:t>
      </w:r>
    </w:p>
    <w:p w14:paraId="337979F2" w14:textId="5C38DFC4" w:rsidR="00A9370B" w:rsidRPr="008968DF" w:rsidRDefault="00A9370B" w:rsidP="008968DF">
      <w:pPr>
        <w:ind w:firstLineChars="118" w:firstLine="283"/>
        <w:rPr>
          <w:rFonts w:ascii="ＭＳ Ｐ明朝" w:eastAsia="ＭＳ Ｐ明朝" w:hAnsi="ＭＳ Ｐ明朝"/>
        </w:rPr>
      </w:pPr>
      <w:r>
        <w:rPr>
          <w:rFonts w:ascii="ＭＳ Ｐ明朝" w:eastAsia="ＭＳ Ｐ明朝" w:hAnsi="ＭＳ Ｐ明朝" w:hint="eastAsia"/>
        </w:rPr>
        <w:t>ブレインストーミング</w:t>
      </w:r>
      <w:r w:rsidR="0084751F">
        <w:rPr>
          <w:rFonts w:ascii="ＭＳ Ｐ明朝" w:eastAsia="ＭＳ Ｐ明朝" w:hAnsi="ＭＳ Ｐ明朝" w:hint="eastAsia"/>
        </w:rPr>
        <w:t>[5</w:t>
      </w:r>
      <w:r w:rsidR="00CE1F14">
        <w:rPr>
          <w:rFonts w:ascii="ＭＳ Ｐ明朝" w:eastAsia="ＭＳ Ｐ明朝" w:hAnsi="ＭＳ Ｐ明朝" w:hint="eastAsia"/>
        </w:rPr>
        <w:t>]</w:t>
      </w:r>
      <w:r>
        <w:rPr>
          <w:rFonts w:ascii="ＭＳ Ｐ明朝" w:eastAsia="ＭＳ Ｐ明朝" w:hAnsi="ＭＳ Ｐ明朝" w:hint="eastAsia"/>
        </w:rPr>
        <w:t>とは、集団でアイデアを出し合うことによって相互交錯の連鎖反応や発想の誘発を期待する技法である。</w:t>
      </w:r>
      <w:commentRangeStart w:id="5"/>
      <w:r>
        <w:rPr>
          <w:rFonts w:ascii="ＭＳ Ｐ明朝" w:eastAsia="ＭＳ Ｐ明朝" w:hAnsi="ＭＳ Ｐ明朝" w:hint="eastAsia"/>
        </w:rPr>
        <w:t>やり方は、ブレインストーミングを行う1週間前に、テーマを伝え事前に考えてもらった。当日は、全体で20分間の時間を設け、</w:t>
      </w:r>
      <w:commentRangeEnd w:id="5"/>
      <w:r w:rsidR="00BC324B">
        <w:rPr>
          <w:rStyle w:val="af0"/>
        </w:rPr>
        <w:commentReference w:id="5"/>
      </w:r>
      <w:r>
        <w:rPr>
          <w:rFonts w:ascii="ＭＳ Ｐ明朝" w:eastAsia="ＭＳ Ｐ明朝" w:hAnsi="ＭＳ Ｐ明朝" w:hint="eastAsia"/>
        </w:rPr>
        <w:t>ブレインストーミングの4原則である「判断・結論を出さない（結論厳禁）」、「粗野な考えを歓迎する（自由奔放）」、「量を重視する（質より量）」、「アイデア結合し発展させる（結</w:t>
      </w:r>
      <w:r w:rsidR="00A26488">
        <w:rPr>
          <w:rFonts w:ascii="ＭＳ Ｐ明朝" w:eastAsia="ＭＳ Ｐ明朝" w:hAnsi="ＭＳ Ｐ明朝" w:hint="eastAsia"/>
        </w:rPr>
        <w:t>合改善）」を説明した。次に、順番を決めて、自分の番がきたら発言する。</w:t>
      </w:r>
      <w:r>
        <w:rPr>
          <w:rFonts w:ascii="ＭＳ Ｐ明朝" w:eastAsia="ＭＳ Ｐ明朝" w:hAnsi="ＭＳ Ｐ明朝" w:hint="eastAsia"/>
        </w:rPr>
        <w:t>最後に、出てきたア</w:t>
      </w:r>
      <w:r w:rsidR="00A26488">
        <w:rPr>
          <w:rFonts w:ascii="ＭＳ Ｐ明朝" w:eastAsia="ＭＳ Ｐ明朝" w:hAnsi="ＭＳ Ｐ明朝" w:hint="eastAsia"/>
        </w:rPr>
        <w:t>イデアについての事や、別のアイデアなどを挙手制で発言する</w:t>
      </w:r>
      <w:r>
        <w:rPr>
          <w:rFonts w:ascii="ＭＳ Ｐ明朝" w:eastAsia="ＭＳ Ｐ明朝" w:hAnsi="ＭＳ Ｐ明朝" w:hint="eastAsia"/>
        </w:rPr>
        <w:t>。</w:t>
      </w:r>
    </w:p>
    <w:p w14:paraId="5648015E" w14:textId="77777777" w:rsidR="001012C3" w:rsidRDefault="00A9370B" w:rsidP="001012C3">
      <w:pPr>
        <w:pStyle w:val="2"/>
        <w:numPr>
          <w:ilvl w:val="1"/>
          <w:numId w:val="12"/>
        </w:numPr>
        <w:rPr>
          <w:rFonts w:ascii="ＭＳ Ｐゴシック" w:eastAsia="ＭＳ Ｐゴシック" w:hAnsi="ＭＳ Ｐゴシック"/>
          <w:sz w:val="36"/>
          <w:szCs w:val="36"/>
        </w:rPr>
      </w:pPr>
      <w:r>
        <w:rPr>
          <w:rFonts w:ascii="ＭＳ Ｐゴシック" w:eastAsia="ＭＳ Ｐゴシック" w:hAnsi="ＭＳ Ｐゴシック" w:hint="eastAsia"/>
          <w:sz w:val="36"/>
          <w:szCs w:val="36"/>
        </w:rPr>
        <w:t>KJ法</w:t>
      </w:r>
    </w:p>
    <w:p w14:paraId="236965CA" w14:textId="7F3A041D" w:rsidR="001A4273" w:rsidRDefault="00A9370B" w:rsidP="00A26488">
      <w:pPr>
        <w:ind w:firstLineChars="100" w:firstLine="240"/>
        <w:rPr>
          <w:rFonts w:ascii="ＭＳ Ｐ明朝" w:eastAsia="ＭＳ Ｐ明朝" w:hAnsi="ＭＳ Ｐ明朝"/>
        </w:rPr>
      </w:pPr>
      <w:r w:rsidRPr="00A9370B">
        <w:rPr>
          <w:rFonts w:ascii="ＭＳ Ｐ明朝" w:eastAsia="ＭＳ Ｐ明朝" w:hAnsi="ＭＳ Ｐ明朝" w:hint="eastAsia"/>
        </w:rPr>
        <w:t>ＫＪ法</w:t>
      </w:r>
      <w:r w:rsidR="0084751F">
        <w:rPr>
          <w:rFonts w:ascii="ＭＳ Ｐ明朝" w:eastAsia="ＭＳ Ｐ明朝" w:hAnsi="ＭＳ Ｐ明朝" w:hint="eastAsia"/>
        </w:rPr>
        <w:t>[6</w:t>
      </w:r>
      <w:r w:rsidR="00CE1F14">
        <w:rPr>
          <w:rFonts w:ascii="ＭＳ Ｐ明朝" w:eastAsia="ＭＳ Ｐ明朝" w:hAnsi="ＭＳ Ｐ明朝" w:hint="eastAsia"/>
        </w:rPr>
        <w:t>]</w:t>
      </w:r>
      <w:r w:rsidRPr="00A9370B">
        <w:rPr>
          <w:rFonts w:ascii="ＭＳ Ｐ明朝" w:eastAsia="ＭＳ Ｐ明朝" w:hAnsi="ＭＳ Ｐ明朝" w:hint="eastAsia"/>
        </w:rPr>
        <w:t>とはデータをまとめるために考案された手法である。アイデアや意見を、一度カードや付箋などに書いてラベルを作成する。次に、ラベルをグループごとにまとめて、図解し、論理的に整理して意味や構造を理解することにより、新たなアイデアを生み出したり、</w:t>
      </w:r>
      <w:r w:rsidR="00F955AD">
        <w:rPr>
          <w:rFonts w:ascii="ＭＳ Ｐ明朝" w:eastAsia="ＭＳ Ｐ明朝" w:hAnsi="ＭＳ Ｐ明朝" w:hint="eastAsia"/>
        </w:rPr>
        <w:t>問題解決の道筋を明らかにする方法である。この手法を、ブレインスト</w:t>
      </w:r>
      <w:r w:rsidR="00A26488">
        <w:rPr>
          <w:rFonts w:ascii="ＭＳ Ｐ明朝" w:eastAsia="ＭＳ Ｐ明朝" w:hAnsi="ＭＳ Ｐ明朝" w:hint="eastAsia"/>
        </w:rPr>
        <w:t>ーミング出したアイデアに用いて、グループ化し、評価基準を決定する</w:t>
      </w:r>
      <w:r w:rsidR="00F955AD">
        <w:rPr>
          <w:rFonts w:ascii="ＭＳ Ｐ明朝" w:eastAsia="ＭＳ Ｐ明朝" w:hAnsi="ＭＳ Ｐ明朝" w:hint="eastAsia"/>
        </w:rPr>
        <w:t>。</w:t>
      </w:r>
    </w:p>
    <w:p w14:paraId="069227BD" w14:textId="51A6249C" w:rsidR="001A4273" w:rsidRDefault="008968DF">
      <w:pPr>
        <w:widowControl/>
        <w:jc w:val="left"/>
        <w:rPr>
          <w:rFonts w:ascii="ＭＳ Ｐ明朝" w:eastAsia="ＭＳ Ｐ明朝" w:hAnsi="ＭＳ Ｐ明朝"/>
        </w:rPr>
      </w:pPr>
      <w:r>
        <w:rPr>
          <w:rFonts w:ascii="ＭＳ Ｐ明朝" w:eastAsia="ＭＳ Ｐ明朝" w:hAnsi="ＭＳ Ｐ明朝"/>
        </w:rPr>
        <w:br w:type="page"/>
      </w:r>
    </w:p>
    <w:p w14:paraId="5826B254" w14:textId="6C060AAB" w:rsidR="001012C3" w:rsidRDefault="00F05463" w:rsidP="008C5439">
      <w:pPr>
        <w:pStyle w:val="2"/>
        <w:numPr>
          <w:ilvl w:val="0"/>
          <w:numId w:val="12"/>
        </w:numPr>
        <w:rPr>
          <w:rFonts w:ascii="ＭＳ Ｐゴシック" w:eastAsia="ＭＳ Ｐゴシック" w:hAnsi="ＭＳ Ｐゴシック"/>
          <w:sz w:val="36"/>
          <w:szCs w:val="36"/>
        </w:rPr>
      </w:pPr>
      <w:r>
        <w:rPr>
          <w:rFonts w:ascii="ＭＳ Ｐゴシック" w:eastAsia="ＭＳ Ｐゴシック" w:hAnsi="ＭＳ Ｐゴシック" w:hint="eastAsia"/>
          <w:sz w:val="36"/>
          <w:szCs w:val="36"/>
        </w:rPr>
        <w:lastRenderedPageBreak/>
        <w:t>重要度の決定方法</w:t>
      </w:r>
    </w:p>
    <w:p w14:paraId="5F9417A8" w14:textId="695B42E8" w:rsidR="00F05463" w:rsidRPr="000429D9" w:rsidRDefault="00F05463" w:rsidP="000429D9">
      <w:pPr>
        <w:ind w:firstLineChars="50" w:firstLine="120"/>
      </w:pPr>
      <w:r>
        <w:rPr>
          <w:rFonts w:ascii="ＭＳ Ｐ明朝" w:eastAsia="ＭＳ Ｐ明朝" w:hAnsi="ＭＳ Ｐ明朝" w:hint="eastAsia"/>
        </w:rPr>
        <w:t>前節で述べた手法によって得られる評価基準に重要度を与えるため、</w:t>
      </w:r>
      <w:r w:rsidRPr="00A9370B">
        <w:rPr>
          <w:rFonts w:ascii="ＭＳ Ｐ明朝" w:eastAsia="ＭＳ Ｐ明朝" w:hAnsi="ＭＳ Ｐ明朝" w:hint="eastAsia"/>
        </w:rPr>
        <w:t>一対比較アンケート</w:t>
      </w:r>
      <w:r w:rsidR="00CA5598">
        <w:rPr>
          <w:rFonts w:ascii="ＭＳ Ｐ明朝" w:eastAsia="ＭＳ Ｐ明朝" w:hAnsi="ＭＳ Ｐ明朝" w:hint="eastAsia"/>
        </w:rPr>
        <w:t>を行った。結果から、</w:t>
      </w:r>
      <w:r>
        <w:rPr>
          <w:rFonts w:ascii="ＭＳ Ｐ明朝" w:eastAsia="ＭＳ Ｐ明朝" w:hAnsi="ＭＳ Ｐ明朝" w:hint="eastAsia"/>
        </w:rPr>
        <w:t>一対比較行列を求め</w:t>
      </w:r>
      <w:r w:rsidR="00CA5598">
        <w:rPr>
          <w:rFonts w:ascii="ＭＳ Ｐ明朝" w:eastAsia="ＭＳ Ｐ明朝" w:hAnsi="ＭＳ Ｐ明朝" w:hint="eastAsia"/>
        </w:rPr>
        <w:t>、</w:t>
      </w:r>
      <w:r>
        <w:rPr>
          <w:rFonts w:ascii="ＭＳ Ｐ明朝" w:eastAsia="ＭＳ Ｐ明朝" w:hAnsi="ＭＳ Ｐ明朝" w:hint="eastAsia"/>
        </w:rPr>
        <w:t>固有値法により重要度を算出する。以下ではそれぞれの手法について述べる。</w:t>
      </w:r>
    </w:p>
    <w:p w14:paraId="70ED11EB" w14:textId="603414BE" w:rsidR="00732839" w:rsidRPr="00732839" w:rsidRDefault="005C7A27" w:rsidP="008968DF">
      <w:pPr>
        <w:ind w:firstLineChars="100" w:firstLine="240"/>
        <w:rPr>
          <w:rFonts w:ascii="ＭＳ Ｐ明朝" w:eastAsia="ＭＳ Ｐ明朝" w:hAnsi="ＭＳ Ｐ明朝"/>
        </w:rPr>
      </w:pPr>
      <w:r w:rsidRPr="005C7A27">
        <w:rPr>
          <w:rFonts w:ascii="ＭＳ Ｐ明朝" w:eastAsia="ＭＳ Ｐ明朝" w:hAnsi="ＭＳ Ｐ明朝" w:hint="eastAsia"/>
        </w:rPr>
        <w:t>一対比較アンケート</w:t>
      </w:r>
      <w:r w:rsidR="0084751F">
        <w:rPr>
          <w:rFonts w:ascii="ＭＳ Ｐ明朝" w:eastAsia="ＭＳ Ｐ明朝" w:hAnsi="ＭＳ Ｐ明朝" w:hint="eastAsia"/>
        </w:rPr>
        <w:t>[7</w:t>
      </w:r>
      <w:r w:rsidR="0012253E">
        <w:rPr>
          <w:rFonts w:ascii="ＭＳ Ｐ明朝" w:eastAsia="ＭＳ Ｐ明朝" w:hAnsi="ＭＳ Ｐ明朝" w:hint="eastAsia"/>
        </w:rPr>
        <w:t>]</w:t>
      </w:r>
      <w:r w:rsidR="00CE1F14">
        <w:rPr>
          <w:rFonts w:ascii="ＭＳ Ｐ明朝" w:eastAsia="ＭＳ Ｐ明朝" w:hAnsi="ＭＳ Ｐ明朝" w:hint="eastAsia"/>
        </w:rPr>
        <w:t>は、すべての評価基準の対に関して相対的な重みづけを与えることにより、評価基準ごとの重要度を決定する方法である</w:t>
      </w:r>
      <w:r w:rsidRPr="005C7A27">
        <w:rPr>
          <w:rFonts w:ascii="ＭＳ Ｐ明朝" w:eastAsia="ＭＳ Ｐ明朝" w:hAnsi="ＭＳ Ｐ明朝" w:hint="eastAsia"/>
        </w:rPr>
        <w:t>。</w:t>
      </w:r>
      <w:bookmarkStart w:id="6" w:name="_Toc90358218"/>
    </w:p>
    <w:p w14:paraId="511A26B5" w14:textId="2216FE37" w:rsidR="00A3712C" w:rsidRPr="006C12E1" w:rsidRDefault="008968DF" w:rsidP="006C12E1">
      <w:pPr>
        <w:rPr>
          <w:rFonts w:ascii="ＭＳ Ｐ明朝" w:eastAsia="ＭＳ Ｐ明朝" w:hAnsi="ＭＳ Ｐ明朝"/>
        </w:rPr>
      </w:pPr>
      <w:r>
        <w:rPr>
          <w:rFonts w:ascii="ＭＳ Ｐゴシック" w:eastAsia="ＭＳ Ｐゴシック" w:hAnsi="ＭＳ Ｐゴシック"/>
          <w:sz w:val="36"/>
          <w:szCs w:val="36"/>
        </w:rPr>
        <w:t>4</w:t>
      </w:r>
      <w:r w:rsidR="006C12E1">
        <w:rPr>
          <w:rFonts w:ascii="ＭＳ Ｐゴシック" w:eastAsia="ＭＳ Ｐゴシック" w:hAnsi="ＭＳ Ｐゴシック" w:hint="eastAsia"/>
          <w:sz w:val="36"/>
          <w:szCs w:val="36"/>
        </w:rPr>
        <w:t>.1</w:t>
      </w:r>
      <w:r w:rsidR="00C11D92" w:rsidRPr="006C12E1">
        <w:rPr>
          <w:rFonts w:ascii="ＭＳ Ｐゴシック" w:eastAsia="ＭＳ Ｐゴシック" w:hAnsi="ＭＳ Ｐゴシック" w:hint="eastAsia"/>
          <w:sz w:val="36"/>
          <w:szCs w:val="36"/>
        </w:rPr>
        <w:t>一対比較</w:t>
      </w:r>
      <w:r w:rsidR="00732839" w:rsidRPr="006C12E1">
        <w:rPr>
          <w:rFonts w:ascii="ＭＳ Ｐゴシック" w:eastAsia="ＭＳ Ｐゴシック" w:hAnsi="ＭＳ Ｐゴシック" w:hint="eastAsia"/>
          <w:sz w:val="36"/>
          <w:szCs w:val="36"/>
        </w:rPr>
        <w:t>行列の生成</w:t>
      </w:r>
    </w:p>
    <w:p w14:paraId="734BC6B1" w14:textId="7E1AD478" w:rsidR="00A3712C" w:rsidRDefault="00F05463" w:rsidP="00A3712C">
      <w:pPr>
        <w:ind w:firstLineChars="100" w:firstLine="240"/>
        <w:rPr>
          <w:rFonts w:ascii="ＭＳ Ｐ明朝" w:eastAsia="ＭＳ Ｐ明朝" w:hAnsi="ＭＳ Ｐ明朝"/>
        </w:rPr>
      </w:pPr>
      <w:r>
        <w:rPr>
          <w:rFonts w:ascii="ＭＳ Ｐ明朝" w:eastAsia="ＭＳ Ｐ明朝" w:hAnsi="ＭＳ Ｐ明朝" w:hint="eastAsia"/>
        </w:rPr>
        <w:t>アンケートにおける</w:t>
      </w:r>
      <w:r w:rsidR="002B3908">
        <w:rPr>
          <w:rFonts w:ascii="ＭＳ Ｐ明朝" w:eastAsia="ＭＳ Ｐ明朝" w:hAnsi="ＭＳ Ｐ明朝" w:hint="eastAsia"/>
        </w:rPr>
        <w:t>順序尺度を、表</w:t>
      </w:r>
      <w:r w:rsidR="002664FF">
        <w:rPr>
          <w:rFonts w:ascii="ＭＳ Ｐ明朝" w:eastAsia="ＭＳ Ｐ明朝" w:hAnsi="ＭＳ Ｐ明朝" w:hint="eastAsia"/>
        </w:rPr>
        <w:t>2</w:t>
      </w:r>
      <w:r w:rsidR="002B3908">
        <w:rPr>
          <w:rFonts w:ascii="ＭＳ Ｐ明朝" w:eastAsia="ＭＳ Ｐ明朝" w:hAnsi="ＭＳ Ｐ明朝" w:hint="eastAsia"/>
        </w:rPr>
        <w:t>に従って比例尺度</w:t>
      </w:r>
      <w:r w:rsidR="00A7023B">
        <w:rPr>
          <w:rFonts w:ascii="ＭＳ Ｐ明朝" w:eastAsia="ＭＳ Ｐ明朝" w:hAnsi="ＭＳ Ｐ明朝" w:hint="eastAsia"/>
        </w:rPr>
        <w:t>に置き換えた</w:t>
      </w:r>
      <w:r w:rsidR="00A3712C">
        <w:rPr>
          <w:rFonts w:ascii="ＭＳ Ｐ明朝" w:eastAsia="ＭＳ Ｐ明朝" w:hAnsi="ＭＳ Ｐ明朝" w:hint="eastAsia"/>
        </w:rPr>
        <w:t>。この数値を一対比較値と呼ぶ。</w:t>
      </w:r>
    </w:p>
    <w:p w14:paraId="3D126571" w14:textId="1DBAF53C" w:rsidR="00A3712C" w:rsidRDefault="00A3712C" w:rsidP="00A3712C">
      <w:pPr>
        <w:pStyle w:val="ab"/>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17646">
        <w:rPr>
          <w:noProof/>
        </w:rPr>
        <w:t>2</w:t>
      </w:r>
      <w:r>
        <w:fldChar w:fldCharType="end"/>
      </w:r>
      <w:r w:rsidR="00732839">
        <w:rPr>
          <w:rFonts w:hint="eastAsia"/>
        </w:rPr>
        <w:t xml:space="preserve">　比例尺度</w:t>
      </w:r>
    </w:p>
    <w:tbl>
      <w:tblPr>
        <w:tblStyle w:val="ac"/>
        <w:tblW w:w="0" w:type="auto"/>
        <w:tblLook w:val="04A0" w:firstRow="1" w:lastRow="0" w:firstColumn="1" w:lastColumn="0" w:noHBand="0" w:noVBand="1"/>
      </w:tblPr>
      <w:tblGrid>
        <w:gridCol w:w="4247"/>
        <w:gridCol w:w="4247"/>
      </w:tblGrid>
      <w:tr w:rsidR="00A3712C" w14:paraId="4A832525" w14:textId="77777777" w:rsidTr="004A7424">
        <w:tc>
          <w:tcPr>
            <w:tcW w:w="4247" w:type="dxa"/>
          </w:tcPr>
          <w:p w14:paraId="05CA84AF" w14:textId="77777777" w:rsidR="00A3712C" w:rsidRDefault="00A3712C" w:rsidP="004A7424">
            <w:pPr>
              <w:rPr>
                <w:rFonts w:ascii="ＭＳ Ｐ明朝" w:eastAsia="ＭＳ Ｐ明朝" w:hAnsi="ＭＳ Ｐ明朝"/>
              </w:rPr>
            </w:pPr>
            <w:r>
              <w:rPr>
                <w:rFonts w:ascii="ＭＳ Ｐ明朝" w:eastAsia="ＭＳ Ｐ明朝" w:hAnsi="ＭＳ Ｐ明朝" w:hint="eastAsia"/>
              </w:rPr>
              <w:t>言葉</w:t>
            </w:r>
          </w:p>
        </w:tc>
        <w:tc>
          <w:tcPr>
            <w:tcW w:w="4247" w:type="dxa"/>
          </w:tcPr>
          <w:p w14:paraId="4550DEE1" w14:textId="77777777" w:rsidR="00A3712C" w:rsidRDefault="00A3712C" w:rsidP="004A7424">
            <w:pPr>
              <w:rPr>
                <w:rFonts w:ascii="ＭＳ Ｐ明朝" w:eastAsia="ＭＳ Ｐ明朝" w:hAnsi="ＭＳ Ｐ明朝"/>
              </w:rPr>
            </w:pPr>
            <w:r>
              <w:rPr>
                <w:rFonts w:ascii="ＭＳ Ｐ明朝" w:eastAsia="ＭＳ Ｐ明朝" w:hAnsi="ＭＳ Ｐ明朝" w:hint="eastAsia"/>
              </w:rPr>
              <w:t>数値(一対比較値)</w:t>
            </w:r>
          </w:p>
        </w:tc>
      </w:tr>
      <w:tr w:rsidR="00A3712C" w14:paraId="61CFDF9C" w14:textId="77777777" w:rsidTr="004A7424">
        <w:tc>
          <w:tcPr>
            <w:tcW w:w="4247" w:type="dxa"/>
          </w:tcPr>
          <w:p w14:paraId="2434DA41" w14:textId="77777777" w:rsidR="00A3712C" w:rsidRDefault="00A3712C" w:rsidP="004A7424">
            <w:pPr>
              <w:rPr>
                <w:rFonts w:ascii="ＭＳ Ｐ明朝" w:eastAsia="ＭＳ Ｐ明朝" w:hAnsi="ＭＳ Ｐ明朝"/>
              </w:rPr>
            </w:pPr>
            <w:r>
              <w:rPr>
                <w:rFonts w:ascii="ＭＳ Ｐ明朝" w:eastAsia="ＭＳ Ｐ明朝" w:hAnsi="ＭＳ Ｐ明朝" w:hint="eastAsia"/>
              </w:rPr>
              <w:t>きわめて重要</w:t>
            </w:r>
          </w:p>
        </w:tc>
        <w:tc>
          <w:tcPr>
            <w:tcW w:w="4247" w:type="dxa"/>
          </w:tcPr>
          <w:p w14:paraId="1AA5B2FA" w14:textId="77777777" w:rsidR="00A3712C" w:rsidRDefault="00A3712C" w:rsidP="004A7424">
            <w:pPr>
              <w:rPr>
                <w:rFonts w:ascii="ＭＳ Ｐ明朝" w:eastAsia="ＭＳ Ｐ明朝" w:hAnsi="ＭＳ Ｐ明朝"/>
              </w:rPr>
            </w:pPr>
            <w:r>
              <w:rPr>
                <w:rFonts w:ascii="ＭＳ Ｐ明朝" w:eastAsia="ＭＳ Ｐ明朝" w:hAnsi="ＭＳ Ｐ明朝"/>
              </w:rPr>
              <w:t>7</w:t>
            </w:r>
          </w:p>
        </w:tc>
      </w:tr>
      <w:tr w:rsidR="00A3712C" w14:paraId="19BF0FB4" w14:textId="77777777" w:rsidTr="004A7424">
        <w:tc>
          <w:tcPr>
            <w:tcW w:w="4247" w:type="dxa"/>
          </w:tcPr>
          <w:p w14:paraId="7EC245C0" w14:textId="77777777" w:rsidR="00A3712C" w:rsidRDefault="00A3712C" w:rsidP="004A7424">
            <w:pPr>
              <w:rPr>
                <w:rFonts w:ascii="ＭＳ Ｐ明朝" w:eastAsia="ＭＳ Ｐ明朝" w:hAnsi="ＭＳ Ｐ明朝"/>
              </w:rPr>
            </w:pPr>
            <w:r>
              <w:rPr>
                <w:rFonts w:ascii="ＭＳ Ｐ明朝" w:eastAsia="ＭＳ Ｐ明朝" w:hAnsi="ＭＳ Ｐ明朝" w:hint="eastAsia"/>
              </w:rPr>
              <w:t>少し重要</w:t>
            </w:r>
          </w:p>
        </w:tc>
        <w:tc>
          <w:tcPr>
            <w:tcW w:w="4247" w:type="dxa"/>
          </w:tcPr>
          <w:p w14:paraId="7DFACE08" w14:textId="77777777" w:rsidR="00A3712C" w:rsidRDefault="00A3712C" w:rsidP="004A7424">
            <w:pPr>
              <w:rPr>
                <w:rFonts w:ascii="ＭＳ Ｐ明朝" w:eastAsia="ＭＳ Ｐ明朝" w:hAnsi="ＭＳ Ｐ明朝"/>
              </w:rPr>
            </w:pPr>
            <w:r>
              <w:rPr>
                <w:rFonts w:ascii="ＭＳ Ｐ明朝" w:eastAsia="ＭＳ Ｐ明朝" w:hAnsi="ＭＳ Ｐ明朝" w:hint="eastAsia"/>
              </w:rPr>
              <w:t>5</w:t>
            </w:r>
          </w:p>
        </w:tc>
      </w:tr>
      <w:tr w:rsidR="00A3712C" w14:paraId="789C44E1" w14:textId="77777777" w:rsidTr="004A7424">
        <w:tc>
          <w:tcPr>
            <w:tcW w:w="4247" w:type="dxa"/>
          </w:tcPr>
          <w:p w14:paraId="51CA3D8A" w14:textId="77777777" w:rsidR="00A3712C" w:rsidRDefault="00A3712C" w:rsidP="004A7424">
            <w:pPr>
              <w:rPr>
                <w:rFonts w:ascii="ＭＳ Ｐ明朝" w:eastAsia="ＭＳ Ｐ明朝" w:hAnsi="ＭＳ Ｐ明朝"/>
              </w:rPr>
            </w:pPr>
            <w:r>
              <w:rPr>
                <w:rFonts w:ascii="ＭＳ Ｐ明朝" w:eastAsia="ＭＳ Ｐ明朝" w:hAnsi="ＭＳ Ｐ明朝" w:hint="eastAsia"/>
              </w:rPr>
              <w:t>やや重要</w:t>
            </w:r>
          </w:p>
        </w:tc>
        <w:tc>
          <w:tcPr>
            <w:tcW w:w="4247" w:type="dxa"/>
          </w:tcPr>
          <w:p w14:paraId="56A7A61B" w14:textId="77777777" w:rsidR="00A3712C" w:rsidRDefault="00A3712C" w:rsidP="004A7424">
            <w:pPr>
              <w:rPr>
                <w:rFonts w:ascii="ＭＳ Ｐ明朝" w:eastAsia="ＭＳ Ｐ明朝" w:hAnsi="ＭＳ Ｐ明朝"/>
              </w:rPr>
            </w:pPr>
            <w:r>
              <w:rPr>
                <w:rFonts w:ascii="ＭＳ Ｐ明朝" w:eastAsia="ＭＳ Ｐ明朝" w:hAnsi="ＭＳ Ｐ明朝" w:hint="eastAsia"/>
              </w:rPr>
              <w:t>3</w:t>
            </w:r>
          </w:p>
        </w:tc>
      </w:tr>
      <w:tr w:rsidR="00A3712C" w14:paraId="09F5FC7B" w14:textId="77777777" w:rsidTr="004A7424">
        <w:tc>
          <w:tcPr>
            <w:tcW w:w="4247" w:type="dxa"/>
          </w:tcPr>
          <w:p w14:paraId="1E0B5B3C" w14:textId="77777777" w:rsidR="00A3712C" w:rsidRDefault="00A3712C" w:rsidP="004A7424">
            <w:pPr>
              <w:rPr>
                <w:rFonts w:ascii="ＭＳ Ｐ明朝" w:eastAsia="ＭＳ Ｐ明朝" w:hAnsi="ＭＳ Ｐ明朝"/>
              </w:rPr>
            </w:pPr>
            <w:r>
              <w:rPr>
                <w:rFonts w:ascii="ＭＳ Ｐ明朝" w:eastAsia="ＭＳ Ｐ明朝" w:hAnsi="ＭＳ Ｐ明朝" w:hint="eastAsia"/>
              </w:rPr>
              <w:t>同程度</w:t>
            </w:r>
          </w:p>
        </w:tc>
        <w:tc>
          <w:tcPr>
            <w:tcW w:w="4247" w:type="dxa"/>
          </w:tcPr>
          <w:p w14:paraId="34B7CB10" w14:textId="77777777" w:rsidR="00A3712C" w:rsidRDefault="00A3712C" w:rsidP="004A7424">
            <w:pPr>
              <w:rPr>
                <w:rFonts w:ascii="ＭＳ Ｐ明朝" w:eastAsia="ＭＳ Ｐ明朝" w:hAnsi="ＭＳ Ｐ明朝"/>
              </w:rPr>
            </w:pPr>
            <w:r>
              <w:rPr>
                <w:rFonts w:ascii="ＭＳ Ｐ明朝" w:eastAsia="ＭＳ Ｐ明朝" w:hAnsi="ＭＳ Ｐ明朝" w:hint="eastAsia"/>
              </w:rPr>
              <w:t>1</w:t>
            </w:r>
          </w:p>
        </w:tc>
      </w:tr>
    </w:tbl>
    <w:p w14:paraId="4BC60056" w14:textId="4EF869EE" w:rsidR="00A3712C" w:rsidRDefault="00A3712C" w:rsidP="002B3908">
      <w:pPr>
        <w:ind w:firstLineChars="100" w:firstLine="240"/>
        <w:rPr>
          <w:rFonts w:ascii="ＭＳ Ｐ明朝" w:eastAsia="ＭＳ Ｐ明朝" w:hAnsi="ＭＳ Ｐ明朝"/>
        </w:rPr>
      </w:pPr>
      <w:r>
        <w:rPr>
          <w:rFonts w:ascii="ＭＳ Ｐ明朝" w:eastAsia="ＭＳ Ｐ明朝" w:hAnsi="ＭＳ Ｐ明朝" w:hint="eastAsia"/>
        </w:rPr>
        <w:t>評価基準の一対比較表を作成した。また、代替案の一対比較表を自分で値を決めて作成した。</w:t>
      </w:r>
    </w:p>
    <w:p w14:paraId="0BF98993" w14:textId="0C378760" w:rsidR="00A3712C" w:rsidRDefault="00D14EAB" w:rsidP="00D70882">
      <w:pPr>
        <w:ind w:firstLineChars="100" w:firstLine="240"/>
        <w:rPr>
          <w:rFonts w:ascii="ＭＳ Ｐ明朝" w:eastAsia="ＭＳ Ｐ明朝" w:hAnsi="ＭＳ Ｐ明朝"/>
        </w:rPr>
      </w:pPr>
      <w:r>
        <w:rPr>
          <w:rFonts w:ascii="ＭＳ Ｐ明朝" w:eastAsia="ＭＳ Ｐ明朝" w:hAnsi="ＭＳ Ｐ明朝" w:hint="eastAsia"/>
        </w:rPr>
        <w:t>アンケート結果から</w:t>
      </w:r>
      <w:r w:rsidR="00A3712C">
        <w:rPr>
          <w:rFonts w:ascii="ＭＳ Ｐ明朝" w:eastAsia="ＭＳ Ｐ明朝" w:hAnsi="ＭＳ Ｐ明朝" w:hint="eastAsia"/>
        </w:rPr>
        <w:t>表</w:t>
      </w:r>
      <w:r w:rsidR="002664FF">
        <w:rPr>
          <w:rFonts w:ascii="ＭＳ Ｐ明朝" w:eastAsia="ＭＳ Ｐ明朝" w:hAnsi="ＭＳ Ｐ明朝" w:hint="eastAsia"/>
        </w:rPr>
        <w:t>3</w:t>
      </w:r>
      <w:r w:rsidR="00A3712C">
        <w:rPr>
          <w:rFonts w:ascii="ＭＳ Ｐ明朝" w:eastAsia="ＭＳ Ｐ明朝" w:hAnsi="ＭＳ Ｐ明朝" w:hint="eastAsia"/>
        </w:rPr>
        <w:t>の一対比較行列を示す。一対比較</w:t>
      </w:r>
      <w:r w:rsidR="002B3908">
        <w:rPr>
          <w:rFonts w:ascii="ＭＳ Ｐ明朝" w:eastAsia="ＭＳ Ｐ明朝" w:hAnsi="ＭＳ Ｐ明朝" w:hint="eastAsia"/>
        </w:rPr>
        <w:t>行列</w:t>
      </w:r>
      <w:r w:rsidR="00A3712C">
        <w:rPr>
          <w:rFonts w:ascii="ＭＳ Ｐ明朝" w:eastAsia="ＭＳ Ｐ明朝" w:hAnsi="ＭＳ Ｐ明朝" w:hint="eastAsia"/>
        </w:rPr>
        <w:t>の対角</w:t>
      </w:r>
      <w:r w:rsidR="002B3908">
        <w:rPr>
          <w:rFonts w:ascii="ＭＳ Ｐ明朝" w:eastAsia="ＭＳ Ｐ明朝" w:hAnsi="ＭＳ Ｐ明朝" w:hint="eastAsia"/>
        </w:rPr>
        <w:t>成分</w:t>
      </w:r>
      <w:r w:rsidR="00A3712C">
        <w:rPr>
          <w:rFonts w:ascii="ＭＳ Ｐ明朝" w:eastAsia="ＭＳ Ｐ明朝" w:hAnsi="ＭＳ Ｐ明朝" w:hint="eastAsia"/>
        </w:rPr>
        <w:t>は同じ項目なので全て1となる。</w:t>
      </w:r>
    </w:p>
    <w:p w14:paraId="7329D212" w14:textId="77777777" w:rsidR="00A3712C" w:rsidRDefault="00A3712C" w:rsidP="004A7424">
      <w:pPr>
        <w:pStyle w:val="ab"/>
        <w:keepNext/>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17646">
        <w:rPr>
          <w:noProof/>
        </w:rPr>
        <w:t>3</w:t>
      </w:r>
      <w:r>
        <w:fldChar w:fldCharType="end"/>
      </w:r>
      <w:r>
        <w:rPr>
          <w:rFonts w:hint="eastAsia"/>
        </w:rPr>
        <w:t xml:space="preserve">　一対比較表の例</w:t>
      </w:r>
    </w:p>
    <w:tbl>
      <w:tblPr>
        <w:tblW w:w="8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020"/>
        <w:gridCol w:w="1020"/>
        <w:gridCol w:w="1020"/>
        <w:gridCol w:w="1020"/>
        <w:gridCol w:w="1020"/>
        <w:gridCol w:w="1020"/>
        <w:gridCol w:w="1020"/>
        <w:gridCol w:w="1020"/>
      </w:tblGrid>
      <w:tr w:rsidR="00D14EAB" w:rsidRPr="00D14EAB" w14:paraId="6626D7D5" w14:textId="77777777" w:rsidTr="006C12E1">
        <w:trPr>
          <w:trHeight w:val="255"/>
        </w:trPr>
        <w:tc>
          <w:tcPr>
            <w:tcW w:w="1020" w:type="dxa"/>
            <w:vAlign w:val="center"/>
          </w:tcPr>
          <w:p w14:paraId="278D717F" w14:textId="77777777" w:rsidR="00D14EAB" w:rsidRPr="00D14EAB" w:rsidRDefault="00D14EAB" w:rsidP="00D14EAB">
            <w:pPr>
              <w:widowControl/>
              <w:jc w:val="center"/>
              <w:rPr>
                <w:rFonts w:asciiTheme="minorEastAsia" w:eastAsiaTheme="minorEastAsia" w:hAnsiTheme="minorEastAsia" w:cs="Arial"/>
                <w:color w:val="000000"/>
                <w:kern w:val="0"/>
                <w:sz w:val="20"/>
              </w:rPr>
            </w:pPr>
          </w:p>
        </w:tc>
        <w:tc>
          <w:tcPr>
            <w:tcW w:w="1020" w:type="dxa"/>
            <w:shd w:val="clear" w:color="auto" w:fill="auto"/>
            <w:noWrap/>
            <w:vAlign w:val="center"/>
          </w:tcPr>
          <w:p w14:paraId="7847EE39" w14:textId="52CDB556"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hint="eastAsia"/>
                <w:color w:val="000000"/>
                <w:kern w:val="0"/>
                <w:sz w:val="20"/>
              </w:rPr>
              <w:t>メニューの種類</w:t>
            </w:r>
          </w:p>
        </w:tc>
        <w:tc>
          <w:tcPr>
            <w:tcW w:w="1020" w:type="dxa"/>
            <w:shd w:val="clear" w:color="auto" w:fill="auto"/>
            <w:noWrap/>
            <w:vAlign w:val="center"/>
          </w:tcPr>
          <w:p w14:paraId="7A8AFFC8" w14:textId="5E8EBD9E"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hint="eastAsia"/>
                <w:color w:val="000000"/>
                <w:kern w:val="0"/>
                <w:sz w:val="20"/>
              </w:rPr>
              <w:t>空席状況</w:t>
            </w:r>
          </w:p>
        </w:tc>
        <w:tc>
          <w:tcPr>
            <w:tcW w:w="1020" w:type="dxa"/>
            <w:shd w:val="clear" w:color="auto" w:fill="auto"/>
            <w:noWrap/>
            <w:vAlign w:val="center"/>
          </w:tcPr>
          <w:p w14:paraId="41839E42" w14:textId="786DCCCD" w:rsidR="00D14EAB" w:rsidRPr="00D14EAB" w:rsidRDefault="00D14EAB" w:rsidP="00D14EAB">
            <w:pPr>
              <w:widowControl/>
              <w:jc w:val="center"/>
              <w:rPr>
                <w:rFonts w:asciiTheme="minorEastAsia" w:eastAsiaTheme="minorEastAsia" w:hAnsiTheme="minorEastAsia" w:cs="Arial"/>
                <w:color w:val="000000"/>
                <w:kern w:val="0"/>
                <w:sz w:val="16"/>
                <w:szCs w:val="16"/>
              </w:rPr>
            </w:pPr>
            <w:r w:rsidRPr="00D14EAB">
              <w:rPr>
                <w:rFonts w:asciiTheme="minorEastAsia" w:eastAsiaTheme="minorEastAsia" w:hAnsiTheme="minorEastAsia" w:cs="Arial" w:hint="eastAsia"/>
                <w:color w:val="000000"/>
                <w:kern w:val="0"/>
                <w:sz w:val="16"/>
                <w:szCs w:val="16"/>
              </w:rPr>
              <w:t>並んでから席に着くまでの時間</w:t>
            </w:r>
          </w:p>
        </w:tc>
        <w:tc>
          <w:tcPr>
            <w:tcW w:w="1020" w:type="dxa"/>
            <w:shd w:val="clear" w:color="auto" w:fill="auto"/>
            <w:noWrap/>
            <w:vAlign w:val="center"/>
          </w:tcPr>
          <w:p w14:paraId="715B1487" w14:textId="3CC4B6D0" w:rsidR="00D14EAB" w:rsidRPr="00D14EAB" w:rsidRDefault="00D14EAB" w:rsidP="00D14EAB">
            <w:pPr>
              <w:widowControl/>
              <w:jc w:val="center"/>
              <w:rPr>
                <w:rFonts w:asciiTheme="minorEastAsia" w:eastAsiaTheme="minorEastAsia" w:hAnsiTheme="minorEastAsia" w:cs="Arial"/>
                <w:color w:val="000000"/>
                <w:kern w:val="0"/>
                <w:sz w:val="16"/>
                <w:szCs w:val="16"/>
              </w:rPr>
            </w:pPr>
            <w:r w:rsidRPr="00D14EAB">
              <w:rPr>
                <w:rFonts w:asciiTheme="minorEastAsia" w:eastAsiaTheme="minorEastAsia" w:hAnsiTheme="minorEastAsia" w:cs="Arial" w:hint="eastAsia"/>
                <w:color w:val="000000"/>
                <w:kern w:val="0"/>
                <w:sz w:val="16"/>
                <w:szCs w:val="16"/>
              </w:rPr>
              <w:t>食堂までの所要時間</w:t>
            </w:r>
          </w:p>
        </w:tc>
        <w:tc>
          <w:tcPr>
            <w:tcW w:w="1020" w:type="dxa"/>
            <w:shd w:val="clear" w:color="auto" w:fill="auto"/>
            <w:noWrap/>
            <w:vAlign w:val="center"/>
          </w:tcPr>
          <w:p w14:paraId="4E2F74FB" w14:textId="696D91D5"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hint="eastAsia"/>
                <w:color w:val="000000"/>
                <w:kern w:val="0"/>
                <w:sz w:val="20"/>
              </w:rPr>
              <w:t>商品の価格</w:t>
            </w:r>
          </w:p>
        </w:tc>
        <w:tc>
          <w:tcPr>
            <w:tcW w:w="1020" w:type="dxa"/>
            <w:shd w:val="clear" w:color="auto" w:fill="auto"/>
            <w:noWrap/>
            <w:vAlign w:val="center"/>
          </w:tcPr>
          <w:p w14:paraId="0DA7976E" w14:textId="11B9D054"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hint="eastAsia"/>
                <w:color w:val="000000"/>
                <w:kern w:val="0"/>
                <w:sz w:val="20"/>
              </w:rPr>
              <w:t>商品の分量</w:t>
            </w:r>
          </w:p>
        </w:tc>
        <w:tc>
          <w:tcPr>
            <w:tcW w:w="1020" w:type="dxa"/>
            <w:shd w:val="clear" w:color="auto" w:fill="auto"/>
            <w:noWrap/>
            <w:vAlign w:val="center"/>
          </w:tcPr>
          <w:p w14:paraId="71690D0E" w14:textId="14ED5A96" w:rsidR="00D14EAB" w:rsidRPr="00D14EAB" w:rsidRDefault="00D14EAB" w:rsidP="00D14EAB">
            <w:pPr>
              <w:widowControl/>
              <w:jc w:val="center"/>
              <w:rPr>
                <w:rFonts w:asciiTheme="minorEastAsia" w:eastAsiaTheme="minorEastAsia" w:hAnsiTheme="minorEastAsia" w:cs="Arial"/>
                <w:color w:val="000000"/>
                <w:kern w:val="0"/>
                <w:sz w:val="16"/>
                <w:szCs w:val="16"/>
              </w:rPr>
            </w:pPr>
            <w:r w:rsidRPr="00D14EAB">
              <w:rPr>
                <w:rFonts w:asciiTheme="minorEastAsia" w:eastAsiaTheme="minorEastAsia" w:hAnsiTheme="minorEastAsia" w:cs="Arial" w:hint="eastAsia"/>
                <w:color w:val="000000"/>
                <w:kern w:val="0"/>
                <w:sz w:val="16"/>
                <w:szCs w:val="16"/>
              </w:rPr>
              <w:t>グループでの使いやすさ</w:t>
            </w:r>
          </w:p>
        </w:tc>
      </w:tr>
      <w:tr w:rsidR="00D14EAB" w:rsidRPr="00D14EAB" w14:paraId="344EA9FC" w14:textId="77777777" w:rsidTr="006C12E1">
        <w:trPr>
          <w:trHeight w:val="255"/>
        </w:trPr>
        <w:tc>
          <w:tcPr>
            <w:tcW w:w="1020" w:type="dxa"/>
            <w:vAlign w:val="center"/>
          </w:tcPr>
          <w:p w14:paraId="3F03C574" w14:textId="46AC30D1"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hint="eastAsia"/>
                <w:color w:val="000000"/>
                <w:kern w:val="0"/>
                <w:sz w:val="20"/>
              </w:rPr>
              <w:t>メニューの種類</w:t>
            </w:r>
          </w:p>
        </w:tc>
        <w:tc>
          <w:tcPr>
            <w:tcW w:w="1020" w:type="dxa"/>
            <w:shd w:val="clear" w:color="auto" w:fill="auto"/>
            <w:noWrap/>
            <w:vAlign w:val="center"/>
            <w:hideMark/>
          </w:tcPr>
          <w:p w14:paraId="3195F8C0" w14:textId="70B8F146"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1</w:t>
            </w:r>
          </w:p>
        </w:tc>
        <w:tc>
          <w:tcPr>
            <w:tcW w:w="1020" w:type="dxa"/>
            <w:shd w:val="clear" w:color="auto" w:fill="auto"/>
            <w:noWrap/>
            <w:vAlign w:val="center"/>
            <w:hideMark/>
          </w:tcPr>
          <w:p w14:paraId="61749A71" w14:textId="020D00E5"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1/7</w:t>
            </w:r>
          </w:p>
        </w:tc>
        <w:tc>
          <w:tcPr>
            <w:tcW w:w="1020" w:type="dxa"/>
            <w:shd w:val="clear" w:color="auto" w:fill="auto"/>
            <w:noWrap/>
            <w:vAlign w:val="center"/>
            <w:hideMark/>
          </w:tcPr>
          <w:p w14:paraId="5155BFD6" w14:textId="47E80B69"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7</w:t>
            </w:r>
          </w:p>
        </w:tc>
        <w:tc>
          <w:tcPr>
            <w:tcW w:w="1020" w:type="dxa"/>
            <w:shd w:val="clear" w:color="auto" w:fill="auto"/>
            <w:noWrap/>
            <w:vAlign w:val="center"/>
            <w:hideMark/>
          </w:tcPr>
          <w:p w14:paraId="61AD45F6" w14:textId="2C0A9A28"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2</w:t>
            </w:r>
          </w:p>
        </w:tc>
        <w:tc>
          <w:tcPr>
            <w:tcW w:w="1020" w:type="dxa"/>
            <w:shd w:val="clear" w:color="auto" w:fill="auto"/>
            <w:noWrap/>
            <w:vAlign w:val="center"/>
            <w:hideMark/>
          </w:tcPr>
          <w:p w14:paraId="4F61EAAC" w14:textId="2DC8C74D"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1/5</w:t>
            </w:r>
          </w:p>
        </w:tc>
        <w:tc>
          <w:tcPr>
            <w:tcW w:w="1020" w:type="dxa"/>
            <w:shd w:val="clear" w:color="auto" w:fill="auto"/>
            <w:noWrap/>
            <w:vAlign w:val="center"/>
            <w:hideMark/>
          </w:tcPr>
          <w:p w14:paraId="7A74AF6F" w14:textId="0A92957D"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1/7</w:t>
            </w:r>
          </w:p>
        </w:tc>
        <w:tc>
          <w:tcPr>
            <w:tcW w:w="1020" w:type="dxa"/>
            <w:shd w:val="clear" w:color="auto" w:fill="auto"/>
            <w:noWrap/>
            <w:vAlign w:val="center"/>
            <w:hideMark/>
          </w:tcPr>
          <w:p w14:paraId="697B2531" w14:textId="347D9EF3"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7</w:t>
            </w:r>
          </w:p>
        </w:tc>
      </w:tr>
      <w:tr w:rsidR="00D14EAB" w:rsidRPr="00D14EAB" w14:paraId="675045B2" w14:textId="77777777" w:rsidTr="006C12E1">
        <w:trPr>
          <w:trHeight w:val="255"/>
        </w:trPr>
        <w:tc>
          <w:tcPr>
            <w:tcW w:w="1020" w:type="dxa"/>
            <w:vAlign w:val="center"/>
          </w:tcPr>
          <w:p w14:paraId="3092BCA1" w14:textId="689976AA"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hint="eastAsia"/>
                <w:color w:val="000000"/>
                <w:kern w:val="0"/>
                <w:sz w:val="20"/>
              </w:rPr>
              <w:t>空席状況</w:t>
            </w:r>
          </w:p>
        </w:tc>
        <w:tc>
          <w:tcPr>
            <w:tcW w:w="1020" w:type="dxa"/>
            <w:shd w:val="clear" w:color="auto" w:fill="auto"/>
            <w:noWrap/>
            <w:vAlign w:val="center"/>
            <w:hideMark/>
          </w:tcPr>
          <w:p w14:paraId="48DBF293" w14:textId="52478F24"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7</w:t>
            </w:r>
          </w:p>
        </w:tc>
        <w:tc>
          <w:tcPr>
            <w:tcW w:w="1020" w:type="dxa"/>
            <w:shd w:val="clear" w:color="auto" w:fill="auto"/>
            <w:noWrap/>
            <w:vAlign w:val="center"/>
            <w:hideMark/>
          </w:tcPr>
          <w:p w14:paraId="38F5DCED" w14:textId="1E4B4121"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1</w:t>
            </w:r>
          </w:p>
        </w:tc>
        <w:tc>
          <w:tcPr>
            <w:tcW w:w="1020" w:type="dxa"/>
            <w:shd w:val="clear" w:color="auto" w:fill="auto"/>
            <w:noWrap/>
            <w:vAlign w:val="center"/>
            <w:hideMark/>
          </w:tcPr>
          <w:p w14:paraId="4B293CAD" w14:textId="480E5BCA"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7</w:t>
            </w:r>
          </w:p>
        </w:tc>
        <w:tc>
          <w:tcPr>
            <w:tcW w:w="1020" w:type="dxa"/>
            <w:shd w:val="clear" w:color="auto" w:fill="auto"/>
            <w:noWrap/>
            <w:vAlign w:val="center"/>
            <w:hideMark/>
          </w:tcPr>
          <w:p w14:paraId="080984C1" w14:textId="69E43530"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7</w:t>
            </w:r>
          </w:p>
        </w:tc>
        <w:tc>
          <w:tcPr>
            <w:tcW w:w="1020" w:type="dxa"/>
            <w:shd w:val="clear" w:color="auto" w:fill="auto"/>
            <w:noWrap/>
            <w:vAlign w:val="center"/>
            <w:hideMark/>
          </w:tcPr>
          <w:p w14:paraId="703693A9" w14:textId="72D96659"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3</w:t>
            </w:r>
          </w:p>
        </w:tc>
        <w:tc>
          <w:tcPr>
            <w:tcW w:w="1020" w:type="dxa"/>
            <w:shd w:val="clear" w:color="auto" w:fill="auto"/>
            <w:noWrap/>
            <w:vAlign w:val="center"/>
            <w:hideMark/>
          </w:tcPr>
          <w:p w14:paraId="78CBB965" w14:textId="19386476"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1</w:t>
            </w:r>
          </w:p>
        </w:tc>
        <w:tc>
          <w:tcPr>
            <w:tcW w:w="1020" w:type="dxa"/>
            <w:shd w:val="clear" w:color="auto" w:fill="auto"/>
            <w:noWrap/>
            <w:vAlign w:val="center"/>
            <w:hideMark/>
          </w:tcPr>
          <w:p w14:paraId="3A945366" w14:textId="2372CDB9"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7</w:t>
            </w:r>
          </w:p>
        </w:tc>
      </w:tr>
      <w:tr w:rsidR="00D14EAB" w:rsidRPr="00D14EAB" w14:paraId="2EBFF666" w14:textId="77777777" w:rsidTr="006C12E1">
        <w:trPr>
          <w:trHeight w:val="255"/>
        </w:trPr>
        <w:tc>
          <w:tcPr>
            <w:tcW w:w="1020" w:type="dxa"/>
            <w:vAlign w:val="center"/>
          </w:tcPr>
          <w:p w14:paraId="31A2CACF" w14:textId="3EAC642F" w:rsidR="00D14EAB" w:rsidRPr="00D14EAB" w:rsidRDefault="00D14EAB" w:rsidP="00D14EAB">
            <w:pPr>
              <w:widowControl/>
              <w:jc w:val="center"/>
              <w:rPr>
                <w:rFonts w:asciiTheme="minorEastAsia" w:eastAsiaTheme="minorEastAsia" w:hAnsiTheme="minorEastAsia" w:cs="Arial"/>
                <w:color w:val="000000"/>
                <w:kern w:val="0"/>
                <w:sz w:val="16"/>
                <w:szCs w:val="16"/>
              </w:rPr>
            </w:pPr>
            <w:r w:rsidRPr="00D14EAB">
              <w:rPr>
                <w:rFonts w:asciiTheme="minorEastAsia" w:eastAsiaTheme="minorEastAsia" w:hAnsiTheme="minorEastAsia" w:cs="Arial" w:hint="eastAsia"/>
                <w:color w:val="000000"/>
                <w:kern w:val="0"/>
                <w:sz w:val="16"/>
                <w:szCs w:val="16"/>
              </w:rPr>
              <w:t>並んでから席に着くまでの時間</w:t>
            </w:r>
          </w:p>
        </w:tc>
        <w:tc>
          <w:tcPr>
            <w:tcW w:w="1020" w:type="dxa"/>
            <w:shd w:val="clear" w:color="auto" w:fill="auto"/>
            <w:noWrap/>
            <w:vAlign w:val="center"/>
            <w:hideMark/>
          </w:tcPr>
          <w:p w14:paraId="0D8EAF1C" w14:textId="064AF74B"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1/7</w:t>
            </w:r>
          </w:p>
        </w:tc>
        <w:tc>
          <w:tcPr>
            <w:tcW w:w="1020" w:type="dxa"/>
            <w:shd w:val="clear" w:color="auto" w:fill="auto"/>
            <w:noWrap/>
            <w:vAlign w:val="center"/>
            <w:hideMark/>
          </w:tcPr>
          <w:p w14:paraId="35E078CC" w14:textId="04FDBDDC"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1/7</w:t>
            </w:r>
          </w:p>
        </w:tc>
        <w:tc>
          <w:tcPr>
            <w:tcW w:w="1020" w:type="dxa"/>
            <w:shd w:val="clear" w:color="auto" w:fill="auto"/>
            <w:noWrap/>
            <w:vAlign w:val="center"/>
            <w:hideMark/>
          </w:tcPr>
          <w:p w14:paraId="7F8709B7" w14:textId="15694A96"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1</w:t>
            </w:r>
          </w:p>
        </w:tc>
        <w:tc>
          <w:tcPr>
            <w:tcW w:w="1020" w:type="dxa"/>
            <w:shd w:val="clear" w:color="auto" w:fill="auto"/>
            <w:noWrap/>
            <w:vAlign w:val="center"/>
            <w:hideMark/>
          </w:tcPr>
          <w:p w14:paraId="7A8CA8FD" w14:textId="035F0FAC"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3</w:t>
            </w:r>
          </w:p>
        </w:tc>
        <w:tc>
          <w:tcPr>
            <w:tcW w:w="1020" w:type="dxa"/>
            <w:shd w:val="clear" w:color="auto" w:fill="auto"/>
            <w:noWrap/>
            <w:vAlign w:val="center"/>
            <w:hideMark/>
          </w:tcPr>
          <w:p w14:paraId="013BE754" w14:textId="70E8EF48"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1/7</w:t>
            </w:r>
          </w:p>
        </w:tc>
        <w:tc>
          <w:tcPr>
            <w:tcW w:w="1020" w:type="dxa"/>
            <w:shd w:val="clear" w:color="auto" w:fill="auto"/>
            <w:noWrap/>
            <w:vAlign w:val="center"/>
            <w:hideMark/>
          </w:tcPr>
          <w:p w14:paraId="722626E7" w14:textId="33308708"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1/7</w:t>
            </w:r>
          </w:p>
        </w:tc>
        <w:tc>
          <w:tcPr>
            <w:tcW w:w="1020" w:type="dxa"/>
            <w:shd w:val="clear" w:color="auto" w:fill="auto"/>
            <w:noWrap/>
            <w:vAlign w:val="center"/>
            <w:hideMark/>
          </w:tcPr>
          <w:p w14:paraId="3CAF5E43" w14:textId="67B90AB5"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7</w:t>
            </w:r>
          </w:p>
        </w:tc>
      </w:tr>
      <w:tr w:rsidR="00D14EAB" w:rsidRPr="00D14EAB" w14:paraId="5CE550EE" w14:textId="77777777" w:rsidTr="006C12E1">
        <w:trPr>
          <w:trHeight w:val="255"/>
        </w:trPr>
        <w:tc>
          <w:tcPr>
            <w:tcW w:w="1020" w:type="dxa"/>
            <w:vAlign w:val="center"/>
          </w:tcPr>
          <w:p w14:paraId="585ECD15" w14:textId="5701156B" w:rsidR="00D14EAB" w:rsidRPr="00D14EAB" w:rsidRDefault="00D14EAB" w:rsidP="00D14EAB">
            <w:pPr>
              <w:widowControl/>
              <w:jc w:val="center"/>
              <w:rPr>
                <w:rFonts w:asciiTheme="minorEastAsia" w:eastAsiaTheme="minorEastAsia" w:hAnsiTheme="minorEastAsia" w:cs="Arial"/>
                <w:color w:val="000000"/>
                <w:kern w:val="0"/>
                <w:sz w:val="16"/>
                <w:szCs w:val="16"/>
              </w:rPr>
            </w:pPr>
            <w:r w:rsidRPr="00D14EAB">
              <w:rPr>
                <w:rFonts w:asciiTheme="minorEastAsia" w:eastAsiaTheme="minorEastAsia" w:hAnsiTheme="minorEastAsia" w:cs="Arial" w:hint="eastAsia"/>
                <w:color w:val="000000"/>
                <w:kern w:val="0"/>
                <w:sz w:val="16"/>
                <w:szCs w:val="16"/>
              </w:rPr>
              <w:t>食堂までの所要時間</w:t>
            </w:r>
          </w:p>
        </w:tc>
        <w:tc>
          <w:tcPr>
            <w:tcW w:w="1020" w:type="dxa"/>
            <w:shd w:val="clear" w:color="auto" w:fill="auto"/>
            <w:noWrap/>
            <w:vAlign w:val="center"/>
            <w:hideMark/>
          </w:tcPr>
          <w:p w14:paraId="155C7A87" w14:textId="40DCA290"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1/2</w:t>
            </w:r>
          </w:p>
        </w:tc>
        <w:tc>
          <w:tcPr>
            <w:tcW w:w="1020" w:type="dxa"/>
            <w:shd w:val="clear" w:color="auto" w:fill="auto"/>
            <w:noWrap/>
            <w:vAlign w:val="center"/>
            <w:hideMark/>
          </w:tcPr>
          <w:p w14:paraId="17D54DDC" w14:textId="6B553BDC"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1/7</w:t>
            </w:r>
          </w:p>
        </w:tc>
        <w:tc>
          <w:tcPr>
            <w:tcW w:w="1020" w:type="dxa"/>
            <w:shd w:val="clear" w:color="auto" w:fill="auto"/>
            <w:noWrap/>
            <w:vAlign w:val="center"/>
            <w:hideMark/>
          </w:tcPr>
          <w:p w14:paraId="6D18A8F7" w14:textId="3FE6670D"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1/3</w:t>
            </w:r>
          </w:p>
        </w:tc>
        <w:tc>
          <w:tcPr>
            <w:tcW w:w="1020" w:type="dxa"/>
            <w:shd w:val="clear" w:color="auto" w:fill="auto"/>
            <w:noWrap/>
            <w:vAlign w:val="center"/>
            <w:hideMark/>
          </w:tcPr>
          <w:p w14:paraId="661706D6" w14:textId="050C2894"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1</w:t>
            </w:r>
          </w:p>
        </w:tc>
        <w:tc>
          <w:tcPr>
            <w:tcW w:w="1020" w:type="dxa"/>
            <w:shd w:val="clear" w:color="auto" w:fill="auto"/>
            <w:noWrap/>
            <w:vAlign w:val="center"/>
            <w:hideMark/>
          </w:tcPr>
          <w:p w14:paraId="1C6E2A5E" w14:textId="3E7D7ADA"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1/7</w:t>
            </w:r>
          </w:p>
        </w:tc>
        <w:tc>
          <w:tcPr>
            <w:tcW w:w="1020" w:type="dxa"/>
            <w:shd w:val="clear" w:color="auto" w:fill="auto"/>
            <w:noWrap/>
            <w:vAlign w:val="center"/>
            <w:hideMark/>
          </w:tcPr>
          <w:p w14:paraId="495C1DD5" w14:textId="6EDEC2CD"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1/7</w:t>
            </w:r>
          </w:p>
        </w:tc>
        <w:tc>
          <w:tcPr>
            <w:tcW w:w="1020" w:type="dxa"/>
            <w:shd w:val="clear" w:color="auto" w:fill="auto"/>
            <w:noWrap/>
            <w:vAlign w:val="center"/>
            <w:hideMark/>
          </w:tcPr>
          <w:p w14:paraId="6DF14B5E" w14:textId="72E428DB"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7</w:t>
            </w:r>
          </w:p>
        </w:tc>
      </w:tr>
      <w:tr w:rsidR="00D14EAB" w:rsidRPr="00D14EAB" w14:paraId="3D73B5B7" w14:textId="77777777" w:rsidTr="006C12E1">
        <w:trPr>
          <w:trHeight w:val="255"/>
        </w:trPr>
        <w:tc>
          <w:tcPr>
            <w:tcW w:w="1020" w:type="dxa"/>
            <w:vAlign w:val="center"/>
          </w:tcPr>
          <w:p w14:paraId="25C0C08A" w14:textId="12E63ABE"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hint="eastAsia"/>
                <w:color w:val="000000"/>
                <w:kern w:val="0"/>
                <w:sz w:val="20"/>
              </w:rPr>
              <w:t>商品の価格</w:t>
            </w:r>
          </w:p>
        </w:tc>
        <w:tc>
          <w:tcPr>
            <w:tcW w:w="1020" w:type="dxa"/>
            <w:shd w:val="clear" w:color="auto" w:fill="auto"/>
            <w:noWrap/>
            <w:vAlign w:val="center"/>
            <w:hideMark/>
          </w:tcPr>
          <w:p w14:paraId="645E96FF" w14:textId="36005976"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5</w:t>
            </w:r>
          </w:p>
        </w:tc>
        <w:tc>
          <w:tcPr>
            <w:tcW w:w="1020" w:type="dxa"/>
            <w:shd w:val="clear" w:color="auto" w:fill="auto"/>
            <w:noWrap/>
            <w:vAlign w:val="center"/>
            <w:hideMark/>
          </w:tcPr>
          <w:p w14:paraId="1BD39AFE" w14:textId="4674E01B"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1/3</w:t>
            </w:r>
          </w:p>
        </w:tc>
        <w:tc>
          <w:tcPr>
            <w:tcW w:w="1020" w:type="dxa"/>
            <w:shd w:val="clear" w:color="auto" w:fill="auto"/>
            <w:noWrap/>
            <w:vAlign w:val="center"/>
            <w:hideMark/>
          </w:tcPr>
          <w:p w14:paraId="1FEDBA66" w14:textId="0CC6364A"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7</w:t>
            </w:r>
          </w:p>
        </w:tc>
        <w:tc>
          <w:tcPr>
            <w:tcW w:w="1020" w:type="dxa"/>
            <w:shd w:val="clear" w:color="auto" w:fill="auto"/>
            <w:noWrap/>
            <w:vAlign w:val="center"/>
            <w:hideMark/>
          </w:tcPr>
          <w:p w14:paraId="7E149066" w14:textId="2B1D7D7D"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7</w:t>
            </w:r>
          </w:p>
        </w:tc>
        <w:tc>
          <w:tcPr>
            <w:tcW w:w="1020" w:type="dxa"/>
            <w:shd w:val="clear" w:color="auto" w:fill="auto"/>
            <w:noWrap/>
            <w:vAlign w:val="center"/>
            <w:hideMark/>
          </w:tcPr>
          <w:p w14:paraId="75F4A5D8" w14:textId="2563FEA0"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1</w:t>
            </w:r>
          </w:p>
        </w:tc>
        <w:tc>
          <w:tcPr>
            <w:tcW w:w="1020" w:type="dxa"/>
            <w:shd w:val="clear" w:color="auto" w:fill="auto"/>
            <w:noWrap/>
            <w:vAlign w:val="center"/>
            <w:hideMark/>
          </w:tcPr>
          <w:p w14:paraId="458B34FF" w14:textId="082C0E47"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5/6</w:t>
            </w:r>
          </w:p>
        </w:tc>
        <w:tc>
          <w:tcPr>
            <w:tcW w:w="1020" w:type="dxa"/>
            <w:shd w:val="clear" w:color="auto" w:fill="auto"/>
            <w:noWrap/>
            <w:vAlign w:val="center"/>
            <w:hideMark/>
          </w:tcPr>
          <w:p w14:paraId="087CF946" w14:textId="1D2C7E94"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7</w:t>
            </w:r>
          </w:p>
        </w:tc>
      </w:tr>
      <w:tr w:rsidR="00D14EAB" w:rsidRPr="00D14EAB" w14:paraId="01FB42AD" w14:textId="77777777" w:rsidTr="006C12E1">
        <w:trPr>
          <w:trHeight w:val="255"/>
        </w:trPr>
        <w:tc>
          <w:tcPr>
            <w:tcW w:w="1020" w:type="dxa"/>
            <w:vAlign w:val="center"/>
          </w:tcPr>
          <w:p w14:paraId="1F844F88" w14:textId="06A077F2"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hint="eastAsia"/>
                <w:color w:val="000000"/>
                <w:kern w:val="0"/>
                <w:sz w:val="20"/>
              </w:rPr>
              <w:t>商品の分量</w:t>
            </w:r>
          </w:p>
        </w:tc>
        <w:tc>
          <w:tcPr>
            <w:tcW w:w="1020" w:type="dxa"/>
            <w:shd w:val="clear" w:color="auto" w:fill="auto"/>
            <w:noWrap/>
            <w:vAlign w:val="center"/>
            <w:hideMark/>
          </w:tcPr>
          <w:p w14:paraId="1B0F0BAB" w14:textId="4F00C3DD"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7</w:t>
            </w:r>
          </w:p>
        </w:tc>
        <w:tc>
          <w:tcPr>
            <w:tcW w:w="1020" w:type="dxa"/>
            <w:shd w:val="clear" w:color="auto" w:fill="auto"/>
            <w:noWrap/>
            <w:vAlign w:val="center"/>
            <w:hideMark/>
          </w:tcPr>
          <w:p w14:paraId="2B3F5EF6" w14:textId="6B66D5CA"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1</w:t>
            </w:r>
          </w:p>
        </w:tc>
        <w:tc>
          <w:tcPr>
            <w:tcW w:w="1020" w:type="dxa"/>
            <w:shd w:val="clear" w:color="auto" w:fill="auto"/>
            <w:noWrap/>
            <w:vAlign w:val="center"/>
            <w:hideMark/>
          </w:tcPr>
          <w:p w14:paraId="392AD3EA" w14:textId="6324A4C9"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7</w:t>
            </w:r>
          </w:p>
        </w:tc>
        <w:tc>
          <w:tcPr>
            <w:tcW w:w="1020" w:type="dxa"/>
            <w:shd w:val="clear" w:color="auto" w:fill="auto"/>
            <w:noWrap/>
            <w:vAlign w:val="center"/>
            <w:hideMark/>
          </w:tcPr>
          <w:p w14:paraId="3B109BF6" w14:textId="0FD29D59"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7</w:t>
            </w:r>
          </w:p>
        </w:tc>
        <w:tc>
          <w:tcPr>
            <w:tcW w:w="1020" w:type="dxa"/>
            <w:shd w:val="clear" w:color="auto" w:fill="auto"/>
            <w:noWrap/>
            <w:vAlign w:val="center"/>
            <w:hideMark/>
          </w:tcPr>
          <w:p w14:paraId="073C120C" w14:textId="77777777"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1 1/5</w:t>
            </w:r>
          </w:p>
        </w:tc>
        <w:tc>
          <w:tcPr>
            <w:tcW w:w="1020" w:type="dxa"/>
            <w:shd w:val="clear" w:color="auto" w:fill="auto"/>
            <w:noWrap/>
            <w:vAlign w:val="center"/>
            <w:hideMark/>
          </w:tcPr>
          <w:p w14:paraId="268D1C7E" w14:textId="1DEB0925"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1</w:t>
            </w:r>
          </w:p>
        </w:tc>
        <w:tc>
          <w:tcPr>
            <w:tcW w:w="1020" w:type="dxa"/>
            <w:shd w:val="clear" w:color="auto" w:fill="auto"/>
            <w:noWrap/>
            <w:vAlign w:val="center"/>
            <w:hideMark/>
          </w:tcPr>
          <w:p w14:paraId="0E8AE837" w14:textId="5CCA918D"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7</w:t>
            </w:r>
          </w:p>
        </w:tc>
      </w:tr>
      <w:tr w:rsidR="00D14EAB" w:rsidRPr="00D14EAB" w14:paraId="549AE656" w14:textId="77777777" w:rsidTr="006C12E1">
        <w:trPr>
          <w:trHeight w:val="255"/>
        </w:trPr>
        <w:tc>
          <w:tcPr>
            <w:tcW w:w="1020" w:type="dxa"/>
            <w:vAlign w:val="center"/>
          </w:tcPr>
          <w:p w14:paraId="409BD587" w14:textId="643FB2D6" w:rsidR="00D14EAB" w:rsidRPr="00D14EAB" w:rsidRDefault="00D14EAB" w:rsidP="00D14EAB">
            <w:pPr>
              <w:widowControl/>
              <w:jc w:val="center"/>
              <w:rPr>
                <w:rFonts w:asciiTheme="minorEastAsia" w:eastAsiaTheme="minorEastAsia" w:hAnsiTheme="minorEastAsia" w:cs="Arial"/>
                <w:color w:val="000000"/>
                <w:kern w:val="0"/>
                <w:sz w:val="16"/>
                <w:szCs w:val="16"/>
              </w:rPr>
            </w:pPr>
            <w:r w:rsidRPr="00D14EAB">
              <w:rPr>
                <w:rFonts w:asciiTheme="minorEastAsia" w:eastAsiaTheme="minorEastAsia" w:hAnsiTheme="minorEastAsia" w:cs="Arial" w:hint="eastAsia"/>
                <w:color w:val="000000"/>
                <w:kern w:val="0"/>
                <w:sz w:val="16"/>
                <w:szCs w:val="16"/>
              </w:rPr>
              <w:t>グループでの使いやすさ</w:t>
            </w:r>
          </w:p>
        </w:tc>
        <w:tc>
          <w:tcPr>
            <w:tcW w:w="1020" w:type="dxa"/>
            <w:shd w:val="clear" w:color="auto" w:fill="auto"/>
            <w:noWrap/>
            <w:vAlign w:val="center"/>
            <w:hideMark/>
          </w:tcPr>
          <w:p w14:paraId="1F399F45" w14:textId="623EC881"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1/7</w:t>
            </w:r>
          </w:p>
        </w:tc>
        <w:tc>
          <w:tcPr>
            <w:tcW w:w="1020" w:type="dxa"/>
            <w:shd w:val="clear" w:color="auto" w:fill="auto"/>
            <w:noWrap/>
            <w:vAlign w:val="center"/>
            <w:hideMark/>
          </w:tcPr>
          <w:p w14:paraId="009FEB4C" w14:textId="1D9EE77D"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1/7</w:t>
            </w:r>
          </w:p>
        </w:tc>
        <w:tc>
          <w:tcPr>
            <w:tcW w:w="1020" w:type="dxa"/>
            <w:shd w:val="clear" w:color="auto" w:fill="auto"/>
            <w:noWrap/>
            <w:vAlign w:val="center"/>
            <w:hideMark/>
          </w:tcPr>
          <w:p w14:paraId="121262D5" w14:textId="74236C17"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1/7</w:t>
            </w:r>
          </w:p>
        </w:tc>
        <w:tc>
          <w:tcPr>
            <w:tcW w:w="1020" w:type="dxa"/>
            <w:shd w:val="clear" w:color="auto" w:fill="auto"/>
            <w:noWrap/>
            <w:vAlign w:val="center"/>
            <w:hideMark/>
          </w:tcPr>
          <w:p w14:paraId="66663CE6" w14:textId="0DF6ABB7"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1/7</w:t>
            </w:r>
          </w:p>
        </w:tc>
        <w:tc>
          <w:tcPr>
            <w:tcW w:w="1020" w:type="dxa"/>
            <w:shd w:val="clear" w:color="auto" w:fill="auto"/>
            <w:noWrap/>
            <w:vAlign w:val="center"/>
            <w:hideMark/>
          </w:tcPr>
          <w:p w14:paraId="7B3B3FBF" w14:textId="4B263A9C"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1/7</w:t>
            </w:r>
          </w:p>
        </w:tc>
        <w:tc>
          <w:tcPr>
            <w:tcW w:w="1020" w:type="dxa"/>
            <w:shd w:val="clear" w:color="auto" w:fill="auto"/>
            <w:noWrap/>
            <w:vAlign w:val="center"/>
            <w:hideMark/>
          </w:tcPr>
          <w:p w14:paraId="2B097208" w14:textId="14A3562E"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1/7</w:t>
            </w:r>
          </w:p>
        </w:tc>
        <w:tc>
          <w:tcPr>
            <w:tcW w:w="1020" w:type="dxa"/>
            <w:shd w:val="clear" w:color="auto" w:fill="auto"/>
            <w:noWrap/>
            <w:vAlign w:val="center"/>
            <w:hideMark/>
          </w:tcPr>
          <w:p w14:paraId="24686943" w14:textId="592DDE94" w:rsidR="00D14EAB" w:rsidRPr="00D14EAB" w:rsidRDefault="00D14EAB" w:rsidP="00D14EAB">
            <w:pPr>
              <w:widowControl/>
              <w:jc w:val="center"/>
              <w:rPr>
                <w:rFonts w:asciiTheme="minorEastAsia" w:eastAsiaTheme="minorEastAsia" w:hAnsiTheme="minorEastAsia" w:cs="Arial"/>
                <w:color w:val="000000"/>
                <w:kern w:val="0"/>
                <w:sz w:val="20"/>
              </w:rPr>
            </w:pPr>
            <w:r w:rsidRPr="00D14EAB">
              <w:rPr>
                <w:rFonts w:asciiTheme="minorEastAsia" w:eastAsiaTheme="minorEastAsia" w:hAnsiTheme="minorEastAsia" w:cs="Arial"/>
                <w:color w:val="000000"/>
                <w:kern w:val="0"/>
                <w:sz w:val="20"/>
              </w:rPr>
              <w:t>1</w:t>
            </w:r>
          </w:p>
        </w:tc>
      </w:tr>
    </w:tbl>
    <w:p w14:paraId="059ABE27" w14:textId="65D1C021" w:rsidR="00A3712C" w:rsidRPr="00D70882" w:rsidRDefault="00A3712C" w:rsidP="00D70882">
      <w:pPr>
        <w:ind w:firstLineChars="100" w:firstLine="240"/>
        <w:rPr>
          <w:rFonts w:ascii="ＭＳ Ｐ明朝" w:eastAsia="ＭＳ Ｐ明朝" w:hAnsi="ＭＳ Ｐ明朝"/>
        </w:rPr>
      </w:pPr>
      <w:r>
        <w:rPr>
          <w:rFonts w:ascii="ＭＳ Ｐ明朝" w:eastAsia="ＭＳ Ｐ明朝" w:hAnsi="ＭＳ Ｐ明朝" w:hint="eastAsia"/>
        </w:rPr>
        <w:t>また、この一対比較表を行列の形で表したものを一対比較行列</w:t>
      </w:r>
      <w:r w:rsidR="00D36CC7">
        <w:rPr>
          <w:rFonts w:ascii="ＭＳ Ｐ明朝" w:eastAsia="ＭＳ Ｐ明朝" w:hAnsi="ＭＳ Ｐ明朝" w:hint="eastAsia"/>
        </w:rPr>
        <w:t>と</w:t>
      </w:r>
      <w:r>
        <w:rPr>
          <w:rFonts w:ascii="ＭＳ Ｐ明朝" w:eastAsia="ＭＳ Ｐ明朝" w:hAnsi="ＭＳ Ｐ明朝" w:hint="eastAsia"/>
        </w:rPr>
        <w:t>呼ぶ。</w:t>
      </w:r>
    </w:p>
    <w:p w14:paraId="1C7D9A44" w14:textId="0C259519" w:rsidR="00A3712C" w:rsidRPr="006C12E1" w:rsidRDefault="008968DF" w:rsidP="006C12E1">
      <w:pPr>
        <w:rPr>
          <w:rFonts w:ascii="ＭＳ Ｐ明朝" w:eastAsia="ＭＳ Ｐ明朝" w:hAnsi="ＭＳ Ｐ明朝"/>
        </w:rPr>
      </w:pPr>
      <w:r>
        <w:rPr>
          <w:rFonts w:ascii="ＭＳ Ｐゴシック" w:eastAsia="ＭＳ Ｐゴシック" w:hAnsi="ＭＳ Ｐゴシック" w:hint="eastAsia"/>
          <w:sz w:val="36"/>
          <w:szCs w:val="36"/>
        </w:rPr>
        <w:lastRenderedPageBreak/>
        <w:t>4</w:t>
      </w:r>
      <w:r w:rsidR="006C12E1">
        <w:rPr>
          <w:rFonts w:ascii="ＭＳ Ｐゴシック" w:eastAsia="ＭＳ Ｐゴシック" w:hAnsi="ＭＳ Ｐゴシック" w:hint="eastAsia"/>
          <w:sz w:val="36"/>
          <w:szCs w:val="36"/>
        </w:rPr>
        <w:t>.2</w:t>
      </w:r>
      <w:r w:rsidR="00A3712C" w:rsidRPr="006C12E1">
        <w:rPr>
          <w:rFonts w:ascii="ＭＳ Ｐゴシック" w:eastAsia="ＭＳ Ｐゴシック" w:hAnsi="ＭＳ Ｐゴシック" w:hint="eastAsia"/>
          <w:sz w:val="36"/>
          <w:szCs w:val="36"/>
        </w:rPr>
        <w:t>固有値法による重要度計算</w:t>
      </w:r>
    </w:p>
    <w:p w14:paraId="5921662C" w14:textId="66FF3A31" w:rsidR="00A3712C" w:rsidRPr="00A3712C" w:rsidRDefault="00A3712C" w:rsidP="008968DF">
      <w:pPr>
        <w:ind w:firstLineChars="100" w:firstLine="240"/>
        <w:rPr>
          <w:rFonts w:ascii="ＭＳ Ｐ明朝" w:eastAsia="ＭＳ Ｐ明朝" w:hAnsi="ＭＳ Ｐ明朝"/>
        </w:rPr>
      </w:pPr>
      <w:r>
        <w:rPr>
          <w:rFonts w:ascii="ＭＳ Ｐ明朝" w:eastAsia="ＭＳ Ｐ明朝" w:hAnsi="ＭＳ Ｐ明朝" w:hint="eastAsia"/>
        </w:rPr>
        <w:t>固有値法は、一対比較行列</w:t>
      </w:r>
      <m:oMath>
        <m:r>
          <w:rPr>
            <w:rFonts w:ascii="Cambria Math" w:eastAsia="ＭＳ Ｐ明朝" w:hAnsi="Cambria Math"/>
          </w:rPr>
          <m:t>A</m:t>
        </m:r>
      </m:oMath>
      <w:r>
        <w:rPr>
          <w:rFonts w:ascii="ＭＳ Ｐ明朝" w:eastAsia="ＭＳ Ｐ明朝" w:hAnsi="ＭＳ Ｐ明朝" w:hint="eastAsia"/>
        </w:rPr>
        <w:t>の固有値</w:t>
      </w:r>
      <m:oMath>
        <m:r>
          <w:rPr>
            <w:rFonts w:ascii="Cambria Math" w:eastAsia="ＭＳ Ｐ明朝" w:hAnsi="Cambria Math" w:hint="eastAsia"/>
          </w:rPr>
          <m:t>λ</m:t>
        </m:r>
      </m:oMath>
      <w:r>
        <w:rPr>
          <w:rFonts w:ascii="ＭＳ Ｐ明朝" w:eastAsia="ＭＳ Ｐ明朝" w:hAnsi="ＭＳ Ｐ明朝" w:hint="eastAsia"/>
        </w:rPr>
        <w:t>と</w:t>
      </w:r>
      <w:r w:rsidR="004A7424">
        <w:rPr>
          <w:rFonts w:ascii="ＭＳ Ｐ明朝" w:eastAsia="ＭＳ Ｐ明朝" w:hAnsi="ＭＳ Ｐ明朝" w:hint="eastAsia"/>
        </w:rPr>
        <w:t>対応する右</w:t>
      </w:r>
      <w:r>
        <w:rPr>
          <w:rFonts w:ascii="ＭＳ Ｐ明朝" w:eastAsia="ＭＳ Ｐ明朝" w:hAnsi="ＭＳ Ｐ明朝" w:hint="eastAsia"/>
        </w:rPr>
        <w:t>固有ベクトル</w:t>
      </w:r>
      <m:oMath>
        <m:r>
          <w:rPr>
            <w:rFonts w:ascii="Cambria Math" w:eastAsia="ＭＳ Ｐ明朝" w:hAnsi="Cambria Math"/>
          </w:rPr>
          <m:t>x</m:t>
        </m:r>
      </m:oMath>
      <w:r>
        <w:rPr>
          <w:rFonts w:ascii="ＭＳ Ｐ明朝" w:eastAsia="ＭＳ Ｐ明朝" w:hAnsi="ＭＳ Ｐ明朝" w:hint="eastAsia"/>
        </w:rPr>
        <w:t>を求め、</w:t>
      </w:r>
      <m:oMath>
        <m:r>
          <w:rPr>
            <w:rFonts w:ascii="Cambria Math" w:eastAsia="ＭＳ Ｐ明朝" w:hAnsi="Cambria Math"/>
          </w:rPr>
          <m:t>x</m:t>
        </m:r>
      </m:oMath>
      <w:r w:rsidR="005E4E60">
        <w:rPr>
          <w:rFonts w:ascii="ＭＳ Ｐ明朝" w:eastAsia="ＭＳ Ｐ明朝" w:hAnsi="ＭＳ Ｐ明朝" w:hint="eastAsia"/>
        </w:rPr>
        <w:t>の各要素を対応する基準の重要度とする方法である。</w:t>
      </w:r>
    </w:p>
    <w:p w14:paraId="71598E52" w14:textId="54C9E3C6" w:rsidR="00A3712C" w:rsidRPr="00D70882" w:rsidRDefault="008968DF" w:rsidP="00D70882">
      <w:pPr>
        <w:rPr>
          <w:rFonts w:ascii="ＭＳ Ｐ明朝" w:eastAsia="ＭＳ Ｐ明朝" w:hAnsi="ＭＳ Ｐ明朝"/>
        </w:rPr>
      </w:pPr>
      <w:r>
        <w:rPr>
          <w:rFonts w:ascii="ＭＳ Ｐゴシック" w:eastAsia="ＭＳ Ｐゴシック" w:hAnsi="ＭＳ Ｐゴシック" w:hint="eastAsia"/>
          <w:sz w:val="36"/>
          <w:szCs w:val="36"/>
        </w:rPr>
        <w:t>4</w:t>
      </w:r>
      <w:r w:rsidR="00D70882">
        <w:rPr>
          <w:rFonts w:ascii="ＭＳ Ｐゴシック" w:eastAsia="ＭＳ Ｐゴシック" w:hAnsi="ＭＳ Ｐゴシック" w:hint="eastAsia"/>
          <w:sz w:val="36"/>
          <w:szCs w:val="36"/>
        </w:rPr>
        <w:t>.3</w:t>
      </w:r>
      <w:r w:rsidR="00D70882">
        <w:rPr>
          <w:rFonts w:ascii="ＭＳ Ｐゴシック" w:eastAsia="ＭＳ Ｐゴシック" w:hAnsi="ＭＳ Ｐゴシック"/>
          <w:sz w:val="36"/>
          <w:szCs w:val="36"/>
        </w:rPr>
        <w:t xml:space="preserve"> </w:t>
      </w:r>
      <w:r w:rsidR="00A3712C" w:rsidRPr="00D70882">
        <w:rPr>
          <w:rFonts w:ascii="ＭＳ Ｐゴシック" w:eastAsia="ＭＳ Ｐゴシック" w:hAnsi="ＭＳ Ｐゴシック" w:hint="eastAsia"/>
          <w:sz w:val="36"/>
          <w:szCs w:val="36"/>
        </w:rPr>
        <w:t>C.I</w:t>
      </w:r>
      <w:r w:rsidR="00A3712C" w:rsidRPr="00D70882">
        <w:rPr>
          <w:rFonts w:ascii="ＭＳ Ｐゴシック" w:eastAsia="ＭＳ Ｐゴシック" w:hAnsi="ＭＳ Ｐゴシック"/>
          <w:sz w:val="36"/>
          <w:szCs w:val="36"/>
        </w:rPr>
        <w:t>.</w:t>
      </w:r>
      <w:r w:rsidR="00A3712C" w:rsidRPr="00D70882">
        <w:rPr>
          <w:rFonts w:ascii="ＭＳ Ｐゴシック" w:eastAsia="ＭＳ Ｐゴシック" w:hAnsi="ＭＳ Ｐゴシック" w:hint="eastAsia"/>
          <w:sz w:val="36"/>
          <w:szCs w:val="36"/>
        </w:rPr>
        <w:t>値</w:t>
      </w:r>
    </w:p>
    <w:p w14:paraId="13B5CA57" w14:textId="77777777" w:rsidR="0044147F" w:rsidRDefault="00780670" w:rsidP="00D737BF">
      <w:pPr>
        <w:ind w:firstLineChars="100" w:firstLine="240"/>
        <w:rPr>
          <w:rFonts w:ascii="ＭＳ Ｐ明朝" w:eastAsia="ＭＳ Ｐ明朝" w:hAnsi="ＭＳ Ｐ明朝"/>
        </w:rPr>
      </w:pPr>
      <w:r>
        <w:rPr>
          <w:rFonts w:ascii="ＭＳ Ｐ明朝" w:eastAsia="ＭＳ Ｐ明朝" w:hAnsi="ＭＳ Ｐ明朝" w:hint="eastAsia"/>
        </w:rPr>
        <w:t>一対比較の回答が正しく行われているかどうかの整合性</w:t>
      </w:r>
      <w:r w:rsidR="00EF69B8">
        <w:rPr>
          <w:rFonts w:ascii="ＭＳ Ｐ明朝" w:eastAsia="ＭＳ Ｐ明朝" w:hAnsi="ＭＳ Ｐ明朝" w:hint="eastAsia"/>
        </w:rPr>
        <w:t>を示す値として「C.I.値」</w:t>
      </w:r>
      <w:r w:rsidR="003B76AD">
        <w:rPr>
          <w:rFonts w:ascii="ＭＳ Ｐ明朝" w:eastAsia="ＭＳ Ｐ明朝" w:hAnsi="ＭＳ Ｐ明朝" w:hint="eastAsia"/>
        </w:rPr>
        <w:t>がある</w:t>
      </w:r>
      <w:r>
        <w:rPr>
          <w:rFonts w:ascii="ＭＳ Ｐ明朝" w:eastAsia="ＭＳ Ｐ明朝" w:hAnsi="ＭＳ Ｐ明朝" w:hint="eastAsia"/>
        </w:rPr>
        <w:t>。</w:t>
      </w:r>
      <w:r w:rsidR="007C5DDA">
        <w:rPr>
          <w:rFonts w:ascii="ＭＳ Ｐ明朝" w:eastAsia="ＭＳ Ｐ明朝" w:hAnsi="ＭＳ Ｐ明朝" w:hint="eastAsia"/>
        </w:rPr>
        <w:t>例えば、</w:t>
      </w:r>
      <w:r w:rsidR="0044147F">
        <w:rPr>
          <w:rFonts w:ascii="ＭＳ Ｐ明朝" w:eastAsia="ＭＳ Ｐ明朝" w:hAnsi="ＭＳ Ｐ明朝" w:hint="eastAsia"/>
        </w:rPr>
        <w:t>評価基準A、B、Cがあるとする。一対比較を行ったとき、「AがBよりやや重要」、「BがCよりやや重要」そして、「CがAよりやや重要」という回答を得たとする。この回答は3すくみの関係になっている。これは矛盾していて、このような回答から重要度を求めても信頼性が低い。</w:t>
      </w:r>
    </w:p>
    <w:p w14:paraId="40202A78" w14:textId="6DAE3422" w:rsidR="009225D4" w:rsidRDefault="00CC319C" w:rsidP="00D737BF">
      <w:pPr>
        <w:ind w:firstLineChars="100" w:firstLine="240"/>
        <w:rPr>
          <w:rFonts w:ascii="ＭＳ Ｐ明朝" w:eastAsia="ＭＳ Ｐ明朝" w:hAnsi="ＭＳ Ｐ明朝"/>
        </w:rPr>
      </w:pPr>
      <w:r>
        <w:rPr>
          <w:rFonts w:ascii="ＭＳ Ｐ明朝" w:eastAsia="ＭＳ Ｐ明朝" w:hAnsi="ＭＳ Ｐ明朝" w:hint="eastAsia"/>
        </w:rPr>
        <w:t>一対比較行列</w:t>
      </w:r>
      <m:oMath>
        <m:r>
          <w:rPr>
            <w:rFonts w:ascii="Cambria Math" w:eastAsia="ＭＳ Ｐ明朝" w:hAnsi="Cambria Math"/>
          </w:rPr>
          <m:t>A</m:t>
        </m:r>
      </m:oMath>
      <w:r>
        <w:rPr>
          <w:rFonts w:ascii="ＭＳ Ｐ明朝" w:eastAsia="ＭＳ Ｐ明朝" w:hAnsi="ＭＳ Ｐ明朝" w:hint="eastAsia"/>
        </w:rPr>
        <w:t>の最大固有値を</w:t>
      </w:r>
      <m:oMath>
        <m:r>
          <w:rPr>
            <w:rFonts w:ascii="Cambria Math" w:eastAsia="ＭＳ Ｐ明朝" w:hAnsi="Cambria Math" w:hint="eastAsia"/>
          </w:rPr>
          <m:t>λ</m:t>
        </m:r>
      </m:oMath>
      <w:r>
        <w:rPr>
          <w:rFonts w:ascii="ＭＳ Ｐ明朝" w:eastAsia="ＭＳ Ｐ明朝" w:hAnsi="ＭＳ Ｐ明朝" w:hint="eastAsia"/>
        </w:rPr>
        <w:t>、</w:t>
      </w:r>
      <w:r w:rsidR="00EE192E">
        <w:rPr>
          <w:rFonts w:ascii="ＭＳ Ｐ明朝" w:eastAsia="ＭＳ Ｐ明朝" w:hAnsi="ＭＳ Ｐ明朝" w:hint="eastAsia"/>
        </w:rPr>
        <w:t>行列</w:t>
      </w:r>
      <m:oMath>
        <m:r>
          <w:rPr>
            <w:rFonts w:ascii="Cambria Math" w:eastAsia="ＭＳ Ｐ明朝" w:hAnsi="Cambria Math"/>
          </w:rPr>
          <m:t>A</m:t>
        </m:r>
      </m:oMath>
      <w:r>
        <w:rPr>
          <w:rFonts w:ascii="ＭＳ Ｐ明朝" w:eastAsia="ＭＳ Ｐ明朝" w:hAnsi="ＭＳ Ｐ明朝" w:hint="eastAsia"/>
        </w:rPr>
        <w:t>の</w:t>
      </w:r>
      <w:r w:rsidR="002B3908">
        <w:rPr>
          <w:rFonts w:ascii="ＭＳ Ｐ明朝" w:eastAsia="ＭＳ Ｐ明朝" w:hAnsi="ＭＳ Ｐ明朝" w:hint="eastAsia"/>
        </w:rPr>
        <w:t>次数（すなわち評価基準の数）</w:t>
      </w:r>
      <w:r w:rsidR="00EE192E">
        <w:rPr>
          <w:rFonts w:ascii="ＭＳ Ｐ明朝" w:eastAsia="ＭＳ Ｐ明朝" w:hAnsi="ＭＳ Ｐ明朝" w:hint="eastAsia"/>
        </w:rPr>
        <w:t>とすると、</w:t>
      </w:r>
      <w:r w:rsidR="00780670">
        <w:rPr>
          <w:rFonts w:ascii="ＭＳ Ｐ明朝" w:eastAsia="ＭＳ Ｐ明朝" w:hAnsi="ＭＳ Ｐ明朝" w:hint="eastAsia"/>
        </w:rPr>
        <w:t>C.I</w:t>
      </w:r>
      <w:r w:rsidR="00780670">
        <w:rPr>
          <w:rFonts w:ascii="ＭＳ Ｐ明朝" w:eastAsia="ＭＳ Ｐ明朝" w:hAnsi="ＭＳ Ｐ明朝"/>
        </w:rPr>
        <w:t>.</w:t>
      </w:r>
      <w:r w:rsidR="00780670">
        <w:rPr>
          <w:rFonts w:ascii="ＭＳ Ｐ明朝" w:eastAsia="ＭＳ Ｐ明朝" w:hAnsi="ＭＳ Ｐ明朝" w:hint="eastAsia"/>
        </w:rPr>
        <w:t>値</w:t>
      </w:r>
      <m:oMath>
        <m:r>
          <w:rPr>
            <w:rFonts w:ascii="Cambria Math" w:eastAsia="ＭＳ Ｐ明朝" w:hAnsi="Cambria Math" w:hint="eastAsia"/>
          </w:rPr>
          <m:t>CI</m:t>
        </m:r>
      </m:oMath>
      <w:r w:rsidR="002B3908">
        <w:rPr>
          <w:rFonts w:ascii="ＭＳ Ｐ明朝" w:eastAsia="ＭＳ Ｐ明朝" w:hAnsi="ＭＳ Ｐ明朝" w:hint="eastAsia"/>
        </w:rPr>
        <w:t>は</w:t>
      </w:r>
    </w:p>
    <w:p w14:paraId="2D0A26A5" w14:textId="77777777" w:rsidR="00EF69B8" w:rsidRPr="00780670" w:rsidRDefault="005E4E60" w:rsidP="00D737BF">
      <w:pPr>
        <w:ind w:firstLineChars="100" w:firstLine="240"/>
        <w:rPr>
          <w:rFonts w:ascii="ＭＳ Ｐ明朝" w:eastAsia="ＭＳ Ｐ明朝" w:hAnsi="ＭＳ Ｐ明朝"/>
        </w:rPr>
      </w:pPr>
      <m:oMathPara>
        <m:oMath>
          <m:r>
            <w:rPr>
              <w:rFonts w:ascii="Cambria Math" w:eastAsia="ＭＳ Ｐ明朝" w:hAnsi="Cambria Math"/>
            </w:rPr>
            <m:t>CI=</m:t>
          </m:r>
          <m:f>
            <m:fPr>
              <m:ctrlPr>
                <w:rPr>
                  <w:rFonts w:ascii="Cambria Math" w:eastAsia="ＭＳ Ｐ明朝" w:hAnsi="Cambria Math"/>
                  <w:i/>
                </w:rPr>
              </m:ctrlPr>
            </m:fPr>
            <m:num>
              <m:r>
                <w:rPr>
                  <w:rFonts w:ascii="Cambria Math" w:eastAsia="ＭＳ Ｐ明朝" w:hAnsi="Cambria Math" w:hint="eastAsia"/>
                </w:rPr>
                <m:t>λ</m:t>
              </m:r>
              <m:r>
                <w:rPr>
                  <w:rFonts w:ascii="Cambria Math" w:eastAsia="ＭＳ Ｐ明朝" w:hAnsi="Cambria Math"/>
                </w:rPr>
                <m:t>-n</m:t>
              </m:r>
            </m:num>
            <m:den>
              <m:r>
                <w:rPr>
                  <w:rFonts w:ascii="Cambria Math" w:eastAsia="ＭＳ Ｐ明朝" w:hAnsi="Cambria Math"/>
                </w:rPr>
                <m:t>n-1</m:t>
              </m:r>
            </m:den>
          </m:f>
        </m:oMath>
      </m:oMathPara>
    </w:p>
    <w:p w14:paraId="797954BD" w14:textId="4BEBC3AA" w:rsidR="003905C9" w:rsidRPr="00026B4F" w:rsidRDefault="005E4E60" w:rsidP="00061E1D">
      <w:pPr>
        <w:ind w:firstLineChars="100" w:firstLine="240"/>
        <w:rPr>
          <w:rFonts w:ascii="ＭＳ Ｐ明朝" w:eastAsia="ＭＳ Ｐ明朝" w:hAnsi="ＭＳ Ｐ明朝"/>
        </w:rPr>
      </w:pPr>
      <w:r>
        <w:rPr>
          <w:rFonts w:ascii="ＭＳ Ｐ明朝" w:eastAsia="ＭＳ Ｐ明朝" w:hAnsi="ＭＳ Ｐ明朝" w:hint="eastAsia"/>
        </w:rPr>
        <w:t>で定義</w:t>
      </w:r>
      <w:r w:rsidR="002B3908">
        <w:rPr>
          <w:rFonts w:ascii="ＭＳ Ｐ明朝" w:eastAsia="ＭＳ Ｐ明朝" w:hAnsi="ＭＳ Ｐ明朝" w:hint="eastAsia"/>
        </w:rPr>
        <w:t>される</w:t>
      </w:r>
      <w:r w:rsidR="0044147F">
        <w:rPr>
          <w:rFonts w:ascii="ＭＳ Ｐ明朝" w:eastAsia="ＭＳ Ｐ明朝" w:hAnsi="ＭＳ Ｐ明朝" w:hint="eastAsia"/>
        </w:rPr>
        <w:t>。</w:t>
      </w:r>
      <w:r w:rsidR="003905C9">
        <w:rPr>
          <w:rFonts w:ascii="ＭＳ Ｐ明朝" w:eastAsia="ＭＳ Ｐ明朝" w:hAnsi="ＭＳ Ｐ明朝" w:hint="eastAsia"/>
        </w:rPr>
        <w:t>また、</w:t>
      </w:r>
      <w:r w:rsidR="00453B4B">
        <w:rPr>
          <w:rFonts w:ascii="ＭＳ Ｐ明朝" w:eastAsia="ＭＳ Ｐ明朝" w:hAnsi="ＭＳ Ｐ明朝" w:hint="eastAsia"/>
        </w:rPr>
        <w:t>別の整合性を示す値</w:t>
      </w:r>
      <w:r w:rsidR="003905C9">
        <w:rPr>
          <w:rFonts w:ascii="ＭＳ Ｐ明朝" w:eastAsia="ＭＳ Ｐ明朝" w:hAnsi="ＭＳ Ｐ明朝" w:hint="eastAsia"/>
        </w:rPr>
        <w:t>「C.R.</w:t>
      </w:r>
      <w:r w:rsidR="00453B4B">
        <w:rPr>
          <w:rFonts w:ascii="ＭＳ Ｐ明朝" w:eastAsia="ＭＳ Ｐ明朝" w:hAnsi="ＭＳ Ｐ明朝" w:hint="eastAsia"/>
        </w:rPr>
        <w:t>値」がある。</w:t>
      </w:r>
      <w:r w:rsidR="00DA43EA">
        <w:rPr>
          <w:rFonts w:ascii="ＭＳ Ｐ明朝" w:eastAsia="ＭＳ Ｐ明朝" w:hAnsi="ＭＳ Ｐ明朝" w:hint="eastAsia"/>
        </w:rPr>
        <w:t>C.R.値には、</w:t>
      </w:r>
      <w:r w:rsidR="00453B4B">
        <w:rPr>
          <w:rFonts w:ascii="ＭＳ Ｐ明朝" w:eastAsia="ＭＳ Ｐ明朝" w:hAnsi="ＭＳ Ｐ明朝" w:hint="eastAsia"/>
        </w:rPr>
        <w:t>ランダム整合度「R.I.値」を用いる。R.I.値</w:t>
      </w:r>
      <m:oMath>
        <m:r>
          <w:rPr>
            <w:rFonts w:ascii="Cambria Math" w:eastAsia="ＭＳ Ｐ明朝" w:hAnsi="Cambria Math"/>
          </w:rPr>
          <m:t>RI</m:t>
        </m:r>
      </m:oMath>
      <w:r w:rsidR="00453B4B">
        <w:rPr>
          <w:rFonts w:ascii="ＭＳ Ｐ明朝" w:eastAsia="ＭＳ Ｐ明朝" w:hAnsi="ＭＳ Ｐ明朝" w:hint="eastAsia"/>
        </w:rPr>
        <w:t>は表</w:t>
      </w:r>
      <w:r w:rsidR="002664FF">
        <w:rPr>
          <w:rFonts w:ascii="ＭＳ Ｐ明朝" w:eastAsia="ＭＳ Ｐ明朝" w:hAnsi="ＭＳ Ｐ明朝" w:hint="eastAsia"/>
        </w:rPr>
        <w:t>4</w:t>
      </w:r>
      <w:r w:rsidR="00427091">
        <w:rPr>
          <w:rFonts w:ascii="ＭＳ Ｐ明朝" w:eastAsia="ＭＳ Ｐ明朝" w:hAnsi="ＭＳ Ｐ明朝" w:hint="eastAsia"/>
        </w:rPr>
        <w:t>のような数値に</w:t>
      </w:r>
      <w:r w:rsidR="00453B4B">
        <w:rPr>
          <w:rFonts w:ascii="ＭＳ Ｐ明朝" w:eastAsia="ＭＳ Ｐ明朝" w:hAnsi="ＭＳ Ｐ明朝" w:hint="eastAsia"/>
        </w:rPr>
        <w:t>定められている。</w:t>
      </w:r>
    </w:p>
    <w:p w14:paraId="3EB4DDD5" w14:textId="77777777" w:rsidR="00B077ED" w:rsidRDefault="00B077ED" w:rsidP="00B077ED">
      <w:pPr>
        <w:pStyle w:val="ab"/>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17646">
        <w:rPr>
          <w:noProof/>
        </w:rPr>
        <w:t>4</w:t>
      </w:r>
      <w:r>
        <w:fldChar w:fldCharType="end"/>
      </w:r>
      <w:r>
        <w:t xml:space="preserve"> </w:t>
      </w:r>
      <w:r>
        <w:rPr>
          <w:rFonts w:hint="eastAsia"/>
        </w:rPr>
        <w:t>ランダム整合度</w:t>
      </w:r>
      <w:r>
        <w:rPr>
          <w:rFonts w:hint="eastAsia"/>
        </w:rPr>
        <w:t>(</w:t>
      </w:r>
      <w:r>
        <w:t>R.I.)</w:t>
      </w:r>
    </w:p>
    <w:tbl>
      <w:tblPr>
        <w:tblStyle w:val="ac"/>
        <w:tblW w:w="0" w:type="auto"/>
        <w:tblBorders>
          <w:insideH w:val="none" w:sz="0" w:space="0" w:color="auto"/>
          <w:insideV w:val="none" w:sz="0" w:space="0" w:color="auto"/>
        </w:tblBorders>
        <w:tblLook w:val="04A0" w:firstRow="1" w:lastRow="0" w:firstColumn="1" w:lastColumn="0" w:noHBand="0" w:noVBand="1"/>
      </w:tblPr>
      <w:tblGrid>
        <w:gridCol w:w="943"/>
        <w:gridCol w:w="943"/>
        <w:gridCol w:w="944"/>
        <w:gridCol w:w="944"/>
        <w:gridCol w:w="944"/>
        <w:gridCol w:w="944"/>
        <w:gridCol w:w="944"/>
        <w:gridCol w:w="944"/>
        <w:gridCol w:w="944"/>
      </w:tblGrid>
      <w:tr w:rsidR="001A5661" w14:paraId="0F435F6D" w14:textId="77777777" w:rsidTr="00B077ED">
        <w:tc>
          <w:tcPr>
            <w:tcW w:w="943" w:type="dxa"/>
            <w:tcBorders>
              <w:top w:val="single" w:sz="4" w:space="0" w:color="auto"/>
              <w:bottom w:val="single" w:sz="4" w:space="0" w:color="auto"/>
              <w:right w:val="single" w:sz="4" w:space="0" w:color="auto"/>
            </w:tcBorders>
            <w:vAlign w:val="center"/>
          </w:tcPr>
          <w:p w14:paraId="3BAF01EE" w14:textId="77777777" w:rsidR="001A5661" w:rsidRDefault="001A5661" w:rsidP="00B077ED">
            <w:pPr>
              <w:jc w:val="center"/>
              <w:rPr>
                <w:rFonts w:ascii="ＭＳ Ｐ明朝" w:eastAsia="ＭＳ Ｐ明朝" w:hAnsi="ＭＳ Ｐ明朝"/>
              </w:rPr>
            </w:pPr>
            <m:oMathPara>
              <m:oMath>
                <m:r>
                  <w:rPr>
                    <w:rFonts w:ascii="Cambria Math" w:eastAsia="ＭＳ Ｐ明朝" w:hAnsi="Cambria Math"/>
                  </w:rPr>
                  <m:t>n</m:t>
                </m:r>
              </m:oMath>
            </m:oMathPara>
          </w:p>
        </w:tc>
        <w:tc>
          <w:tcPr>
            <w:tcW w:w="943" w:type="dxa"/>
            <w:tcBorders>
              <w:top w:val="single" w:sz="4" w:space="0" w:color="auto"/>
              <w:left w:val="single" w:sz="4" w:space="0" w:color="auto"/>
              <w:bottom w:val="single" w:sz="4" w:space="0" w:color="auto"/>
              <w:right w:val="nil"/>
            </w:tcBorders>
            <w:vAlign w:val="center"/>
          </w:tcPr>
          <w:p w14:paraId="43E9E13A" w14:textId="77777777" w:rsidR="001A5661" w:rsidRDefault="001A5661" w:rsidP="00B077ED">
            <w:pPr>
              <w:jc w:val="center"/>
              <w:rPr>
                <w:rFonts w:ascii="ＭＳ Ｐ明朝" w:eastAsia="ＭＳ Ｐ明朝" w:hAnsi="ＭＳ Ｐ明朝"/>
              </w:rPr>
            </w:pPr>
            <w:r>
              <w:rPr>
                <w:rFonts w:ascii="ＭＳ Ｐ明朝" w:eastAsia="ＭＳ Ｐ明朝" w:hAnsi="ＭＳ Ｐ明朝" w:hint="eastAsia"/>
              </w:rPr>
              <w:t>1</w:t>
            </w:r>
          </w:p>
        </w:tc>
        <w:tc>
          <w:tcPr>
            <w:tcW w:w="944" w:type="dxa"/>
            <w:tcBorders>
              <w:top w:val="single" w:sz="4" w:space="0" w:color="auto"/>
              <w:left w:val="nil"/>
              <w:bottom w:val="single" w:sz="4" w:space="0" w:color="auto"/>
            </w:tcBorders>
            <w:vAlign w:val="center"/>
          </w:tcPr>
          <w:p w14:paraId="7E7238C5" w14:textId="77777777" w:rsidR="001A5661" w:rsidRDefault="001A5661" w:rsidP="00B077ED">
            <w:pPr>
              <w:jc w:val="center"/>
              <w:rPr>
                <w:rFonts w:ascii="ＭＳ Ｐ明朝" w:eastAsia="ＭＳ Ｐ明朝" w:hAnsi="ＭＳ Ｐ明朝"/>
              </w:rPr>
            </w:pPr>
            <w:r>
              <w:rPr>
                <w:rFonts w:ascii="ＭＳ Ｐ明朝" w:eastAsia="ＭＳ Ｐ明朝" w:hAnsi="ＭＳ Ｐ明朝" w:hint="eastAsia"/>
              </w:rPr>
              <w:t>2</w:t>
            </w:r>
          </w:p>
        </w:tc>
        <w:tc>
          <w:tcPr>
            <w:tcW w:w="944" w:type="dxa"/>
            <w:tcBorders>
              <w:top w:val="single" w:sz="4" w:space="0" w:color="auto"/>
              <w:bottom w:val="single" w:sz="4" w:space="0" w:color="auto"/>
            </w:tcBorders>
            <w:vAlign w:val="center"/>
          </w:tcPr>
          <w:p w14:paraId="7EF8E170" w14:textId="77777777" w:rsidR="001A5661" w:rsidRDefault="001A5661" w:rsidP="00B077ED">
            <w:pPr>
              <w:jc w:val="center"/>
              <w:rPr>
                <w:rFonts w:ascii="ＭＳ Ｐ明朝" w:eastAsia="ＭＳ Ｐ明朝" w:hAnsi="ＭＳ Ｐ明朝"/>
              </w:rPr>
            </w:pPr>
            <w:r>
              <w:rPr>
                <w:rFonts w:ascii="ＭＳ Ｐ明朝" w:eastAsia="ＭＳ Ｐ明朝" w:hAnsi="ＭＳ Ｐ明朝" w:hint="eastAsia"/>
              </w:rPr>
              <w:t>3</w:t>
            </w:r>
          </w:p>
        </w:tc>
        <w:tc>
          <w:tcPr>
            <w:tcW w:w="944" w:type="dxa"/>
            <w:tcBorders>
              <w:top w:val="single" w:sz="4" w:space="0" w:color="auto"/>
              <w:bottom w:val="single" w:sz="4" w:space="0" w:color="auto"/>
            </w:tcBorders>
            <w:vAlign w:val="center"/>
          </w:tcPr>
          <w:p w14:paraId="2CED79E7" w14:textId="77777777" w:rsidR="001A5661" w:rsidRDefault="001A5661" w:rsidP="00B077ED">
            <w:pPr>
              <w:jc w:val="center"/>
              <w:rPr>
                <w:rFonts w:ascii="ＭＳ Ｐ明朝" w:eastAsia="ＭＳ Ｐ明朝" w:hAnsi="ＭＳ Ｐ明朝"/>
              </w:rPr>
            </w:pPr>
            <w:r>
              <w:rPr>
                <w:rFonts w:ascii="ＭＳ Ｐ明朝" w:eastAsia="ＭＳ Ｐ明朝" w:hAnsi="ＭＳ Ｐ明朝" w:hint="eastAsia"/>
              </w:rPr>
              <w:t>4</w:t>
            </w:r>
          </w:p>
        </w:tc>
        <w:tc>
          <w:tcPr>
            <w:tcW w:w="944" w:type="dxa"/>
            <w:tcBorders>
              <w:top w:val="single" w:sz="4" w:space="0" w:color="auto"/>
              <w:bottom w:val="single" w:sz="4" w:space="0" w:color="auto"/>
            </w:tcBorders>
            <w:vAlign w:val="center"/>
          </w:tcPr>
          <w:p w14:paraId="2D6A6245" w14:textId="77777777" w:rsidR="001A5661" w:rsidRDefault="001A5661" w:rsidP="00B077ED">
            <w:pPr>
              <w:jc w:val="center"/>
              <w:rPr>
                <w:rFonts w:ascii="ＭＳ Ｐ明朝" w:eastAsia="ＭＳ Ｐ明朝" w:hAnsi="ＭＳ Ｐ明朝"/>
              </w:rPr>
            </w:pPr>
            <w:r>
              <w:rPr>
                <w:rFonts w:ascii="ＭＳ Ｐ明朝" w:eastAsia="ＭＳ Ｐ明朝" w:hAnsi="ＭＳ Ｐ明朝" w:hint="eastAsia"/>
              </w:rPr>
              <w:t>5</w:t>
            </w:r>
          </w:p>
        </w:tc>
        <w:tc>
          <w:tcPr>
            <w:tcW w:w="944" w:type="dxa"/>
            <w:tcBorders>
              <w:top w:val="single" w:sz="4" w:space="0" w:color="auto"/>
              <w:bottom w:val="single" w:sz="4" w:space="0" w:color="auto"/>
            </w:tcBorders>
            <w:vAlign w:val="center"/>
          </w:tcPr>
          <w:p w14:paraId="6548B241" w14:textId="77777777" w:rsidR="001A5661" w:rsidRDefault="001A5661" w:rsidP="00B077ED">
            <w:pPr>
              <w:jc w:val="center"/>
              <w:rPr>
                <w:rFonts w:ascii="ＭＳ Ｐ明朝" w:eastAsia="ＭＳ Ｐ明朝" w:hAnsi="ＭＳ Ｐ明朝"/>
              </w:rPr>
            </w:pPr>
            <w:r>
              <w:rPr>
                <w:rFonts w:ascii="ＭＳ Ｐ明朝" w:eastAsia="ＭＳ Ｐ明朝" w:hAnsi="ＭＳ Ｐ明朝" w:hint="eastAsia"/>
              </w:rPr>
              <w:t>6</w:t>
            </w:r>
          </w:p>
        </w:tc>
        <w:tc>
          <w:tcPr>
            <w:tcW w:w="944" w:type="dxa"/>
            <w:tcBorders>
              <w:top w:val="single" w:sz="4" w:space="0" w:color="auto"/>
              <w:bottom w:val="single" w:sz="4" w:space="0" w:color="auto"/>
            </w:tcBorders>
            <w:vAlign w:val="center"/>
          </w:tcPr>
          <w:p w14:paraId="30EB4281" w14:textId="77777777" w:rsidR="001A5661" w:rsidRDefault="001A5661" w:rsidP="00B077ED">
            <w:pPr>
              <w:jc w:val="center"/>
              <w:rPr>
                <w:rFonts w:ascii="ＭＳ Ｐ明朝" w:eastAsia="ＭＳ Ｐ明朝" w:hAnsi="ＭＳ Ｐ明朝"/>
              </w:rPr>
            </w:pPr>
            <w:r>
              <w:rPr>
                <w:rFonts w:ascii="ＭＳ Ｐ明朝" w:eastAsia="ＭＳ Ｐ明朝" w:hAnsi="ＭＳ Ｐ明朝" w:hint="eastAsia"/>
              </w:rPr>
              <w:t>7</w:t>
            </w:r>
          </w:p>
        </w:tc>
        <w:tc>
          <w:tcPr>
            <w:tcW w:w="944" w:type="dxa"/>
            <w:tcBorders>
              <w:top w:val="single" w:sz="4" w:space="0" w:color="auto"/>
              <w:bottom w:val="single" w:sz="4" w:space="0" w:color="auto"/>
            </w:tcBorders>
            <w:vAlign w:val="center"/>
          </w:tcPr>
          <w:p w14:paraId="4C630F00" w14:textId="77777777" w:rsidR="001A5661" w:rsidRDefault="001A5661" w:rsidP="00B077ED">
            <w:pPr>
              <w:jc w:val="center"/>
              <w:rPr>
                <w:rFonts w:ascii="ＭＳ Ｐ明朝" w:eastAsia="ＭＳ Ｐ明朝" w:hAnsi="ＭＳ Ｐ明朝"/>
              </w:rPr>
            </w:pPr>
            <w:r>
              <w:rPr>
                <w:rFonts w:ascii="ＭＳ Ｐ明朝" w:eastAsia="ＭＳ Ｐ明朝" w:hAnsi="ＭＳ Ｐ明朝" w:hint="eastAsia"/>
              </w:rPr>
              <w:t>8</w:t>
            </w:r>
          </w:p>
        </w:tc>
      </w:tr>
      <w:tr w:rsidR="001A5661" w14:paraId="4B96FD6A" w14:textId="77777777" w:rsidTr="00B077ED">
        <w:tc>
          <w:tcPr>
            <w:tcW w:w="943" w:type="dxa"/>
            <w:tcBorders>
              <w:top w:val="single" w:sz="4" w:space="0" w:color="auto"/>
              <w:bottom w:val="single" w:sz="4" w:space="0" w:color="auto"/>
              <w:right w:val="single" w:sz="4" w:space="0" w:color="auto"/>
            </w:tcBorders>
            <w:vAlign w:val="center"/>
          </w:tcPr>
          <w:p w14:paraId="26B085B5" w14:textId="77777777" w:rsidR="001A5661" w:rsidRDefault="001A5661" w:rsidP="00B077ED">
            <w:pPr>
              <w:jc w:val="center"/>
              <w:rPr>
                <w:rFonts w:ascii="ＭＳ Ｐ明朝" w:eastAsia="ＭＳ Ｐ明朝" w:hAnsi="ＭＳ Ｐ明朝"/>
              </w:rPr>
            </w:pPr>
            <m:oMathPara>
              <m:oMath>
                <m:r>
                  <m:rPr>
                    <m:sty m:val="p"/>
                  </m:rPr>
                  <w:rPr>
                    <w:rFonts w:ascii="Cambria Math" w:eastAsia="ＭＳ Ｐ明朝" w:hAnsi="Cambria Math"/>
                  </w:rPr>
                  <m:t>R.I</m:t>
                </m:r>
              </m:oMath>
            </m:oMathPara>
          </w:p>
        </w:tc>
        <w:tc>
          <w:tcPr>
            <w:tcW w:w="943" w:type="dxa"/>
            <w:tcBorders>
              <w:top w:val="single" w:sz="4" w:space="0" w:color="auto"/>
              <w:left w:val="single" w:sz="4" w:space="0" w:color="auto"/>
              <w:bottom w:val="single" w:sz="4" w:space="0" w:color="auto"/>
              <w:right w:val="nil"/>
            </w:tcBorders>
            <w:vAlign w:val="center"/>
          </w:tcPr>
          <w:p w14:paraId="5D063191" w14:textId="77777777" w:rsidR="001A5661" w:rsidRDefault="001A5661" w:rsidP="00B077ED">
            <w:pPr>
              <w:jc w:val="center"/>
              <w:rPr>
                <w:rFonts w:ascii="ＭＳ Ｐ明朝" w:eastAsia="ＭＳ Ｐ明朝" w:hAnsi="ＭＳ Ｐ明朝"/>
              </w:rPr>
            </w:pPr>
            <w:r>
              <w:rPr>
                <w:rFonts w:ascii="ＭＳ Ｐ明朝" w:eastAsia="ＭＳ Ｐ明朝" w:hAnsi="ＭＳ Ｐ明朝" w:hint="eastAsia"/>
              </w:rPr>
              <w:t>0.00</w:t>
            </w:r>
          </w:p>
        </w:tc>
        <w:tc>
          <w:tcPr>
            <w:tcW w:w="944" w:type="dxa"/>
            <w:tcBorders>
              <w:top w:val="single" w:sz="4" w:space="0" w:color="auto"/>
              <w:left w:val="nil"/>
              <w:bottom w:val="single" w:sz="4" w:space="0" w:color="auto"/>
            </w:tcBorders>
            <w:vAlign w:val="center"/>
          </w:tcPr>
          <w:p w14:paraId="51A86616" w14:textId="77777777" w:rsidR="001A5661" w:rsidRDefault="001A5661" w:rsidP="00B077ED">
            <w:pPr>
              <w:jc w:val="center"/>
              <w:rPr>
                <w:rFonts w:ascii="ＭＳ Ｐ明朝" w:eastAsia="ＭＳ Ｐ明朝" w:hAnsi="ＭＳ Ｐ明朝"/>
              </w:rPr>
            </w:pPr>
            <w:r>
              <w:rPr>
                <w:rFonts w:ascii="ＭＳ Ｐ明朝" w:eastAsia="ＭＳ Ｐ明朝" w:hAnsi="ＭＳ Ｐ明朝" w:hint="eastAsia"/>
              </w:rPr>
              <w:t>0.00</w:t>
            </w:r>
          </w:p>
        </w:tc>
        <w:tc>
          <w:tcPr>
            <w:tcW w:w="944" w:type="dxa"/>
            <w:tcBorders>
              <w:top w:val="single" w:sz="4" w:space="0" w:color="auto"/>
              <w:bottom w:val="single" w:sz="4" w:space="0" w:color="auto"/>
            </w:tcBorders>
            <w:vAlign w:val="center"/>
          </w:tcPr>
          <w:p w14:paraId="44612EBC" w14:textId="77777777" w:rsidR="001A5661" w:rsidRDefault="001A5661" w:rsidP="00B077ED">
            <w:pPr>
              <w:jc w:val="center"/>
              <w:rPr>
                <w:rFonts w:ascii="ＭＳ Ｐ明朝" w:eastAsia="ＭＳ Ｐ明朝" w:hAnsi="ＭＳ Ｐ明朝"/>
              </w:rPr>
            </w:pPr>
            <w:r>
              <w:rPr>
                <w:rFonts w:ascii="ＭＳ Ｐ明朝" w:eastAsia="ＭＳ Ｐ明朝" w:hAnsi="ＭＳ Ｐ明朝" w:hint="eastAsia"/>
              </w:rPr>
              <w:t>0.58</w:t>
            </w:r>
          </w:p>
        </w:tc>
        <w:tc>
          <w:tcPr>
            <w:tcW w:w="944" w:type="dxa"/>
            <w:tcBorders>
              <w:top w:val="single" w:sz="4" w:space="0" w:color="auto"/>
              <w:bottom w:val="single" w:sz="4" w:space="0" w:color="auto"/>
            </w:tcBorders>
            <w:vAlign w:val="center"/>
          </w:tcPr>
          <w:p w14:paraId="5F4ACCD8" w14:textId="77777777" w:rsidR="001A5661" w:rsidRDefault="001A5661" w:rsidP="00B077ED">
            <w:pPr>
              <w:jc w:val="center"/>
              <w:rPr>
                <w:rFonts w:ascii="ＭＳ Ｐ明朝" w:eastAsia="ＭＳ Ｐ明朝" w:hAnsi="ＭＳ Ｐ明朝"/>
              </w:rPr>
            </w:pPr>
            <w:r>
              <w:rPr>
                <w:rFonts w:ascii="ＭＳ Ｐ明朝" w:eastAsia="ＭＳ Ｐ明朝" w:hAnsi="ＭＳ Ｐ明朝" w:hint="eastAsia"/>
              </w:rPr>
              <w:t>0.90</w:t>
            </w:r>
          </w:p>
        </w:tc>
        <w:tc>
          <w:tcPr>
            <w:tcW w:w="944" w:type="dxa"/>
            <w:tcBorders>
              <w:top w:val="single" w:sz="4" w:space="0" w:color="auto"/>
              <w:bottom w:val="single" w:sz="4" w:space="0" w:color="auto"/>
            </w:tcBorders>
            <w:vAlign w:val="center"/>
          </w:tcPr>
          <w:p w14:paraId="53A15F8C" w14:textId="77777777" w:rsidR="001A5661" w:rsidRDefault="001A5661" w:rsidP="00B077ED">
            <w:pPr>
              <w:jc w:val="center"/>
              <w:rPr>
                <w:rFonts w:ascii="ＭＳ Ｐ明朝" w:eastAsia="ＭＳ Ｐ明朝" w:hAnsi="ＭＳ Ｐ明朝"/>
              </w:rPr>
            </w:pPr>
            <w:r>
              <w:rPr>
                <w:rFonts w:ascii="ＭＳ Ｐ明朝" w:eastAsia="ＭＳ Ｐ明朝" w:hAnsi="ＭＳ Ｐ明朝" w:hint="eastAsia"/>
              </w:rPr>
              <w:t>1.12</w:t>
            </w:r>
          </w:p>
        </w:tc>
        <w:tc>
          <w:tcPr>
            <w:tcW w:w="944" w:type="dxa"/>
            <w:tcBorders>
              <w:top w:val="single" w:sz="4" w:space="0" w:color="auto"/>
              <w:bottom w:val="single" w:sz="4" w:space="0" w:color="auto"/>
            </w:tcBorders>
            <w:vAlign w:val="center"/>
          </w:tcPr>
          <w:p w14:paraId="70DB58F8" w14:textId="77777777" w:rsidR="001A5661" w:rsidRDefault="001A5661" w:rsidP="00B077ED">
            <w:pPr>
              <w:jc w:val="center"/>
              <w:rPr>
                <w:rFonts w:ascii="ＭＳ Ｐ明朝" w:eastAsia="ＭＳ Ｐ明朝" w:hAnsi="ＭＳ Ｐ明朝"/>
              </w:rPr>
            </w:pPr>
            <w:r>
              <w:rPr>
                <w:rFonts w:ascii="ＭＳ Ｐ明朝" w:eastAsia="ＭＳ Ｐ明朝" w:hAnsi="ＭＳ Ｐ明朝" w:hint="eastAsia"/>
              </w:rPr>
              <w:t>1.24</w:t>
            </w:r>
          </w:p>
        </w:tc>
        <w:tc>
          <w:tcPr>
            <w:tcW w:w="944" w:type="dxa"/>
            <w:tcBorders>
              <w:top w:val="single" w:sz="4" w:space="0" w:color="auto"/>
              <w:bottom w:val="single" w:sz="4" w:space="0" w:color="auto"/>
            </w:tcBorders>
            <w:vAlign w:val="center"/>
          </w:tcPr>
          <w:p w14:paraId="29F11D81" w14:textId="77777777" w:rsidR="001A5661" w:rsidRDefault="001A5661" w:rsidP="00B077ED">
            <w:pPr>
              <w:jc w:val="center"/>
              <w:rPr>
                <w:rFonts w:ascii="ＭＳ Ｐ明朝" w:eastAsia="ＭＳ Ｐ明朝" w:hAnsi="ＭＳ Ｐ明朝"/>
              </w:rPr>
            </w:pPr>
            <w:r>
              <w:rPr>
                <w:rFonts w:ascii="ＭＳ Ｐ明朝" w:eastAsia="ＭＳ Ｐ明朝" w:hAnsi="ＭＳ Ｐ明朝" w:hint="eastAsia"/>
              </w:rPr>
              <w:t>1.32</w:t>
            </w:r>
          </w:p>
        </w:tc>
        <w:tc>
          <w:tcPr>
            <w:tcW w:w="944" w:type="dxa"/>
            <w:tcBorders>
              <w:top w:val="single" w:sz="4" w:space="0" w:color="auto"/>
              <w:bottom w:val="single" w:sz="4" w:space="0" w:color="auto"/>
            </w:tcBorders>
            <w:vAlign w:val="center"/>
          </w:tcPr>
          <w:p w14:paraId="220597A3" w14:textId="77777777" w:rsidR="001A5661" w:rsidRDefault="001A5661" w:rsidP="00B077ED">
            <w:pPr>
              <w:jc w:val="center"/>
              <w:rPr>
                <w:rFonts w:ascii="ＭＳ Ｐ明朝" w:eastAsia="ＭＳ Ｐ明朝" w:hAnsi="ＭＳ Ｐ明朝"/>
              </w:rPr>
            </w:pPr>
            <w:r>
              <w:rPr>
                <w:rFonts w:ascii="ＭＳ Ｐ明朝" w:eastAsia="ＭＳ Ｐ明朝" w:hAnsi="ＭＳ Ｐ明朝" w:hint="eastAsia"/>
              </w:rPr>
              <w:t>1.41</w:t>
            </w:r>
          </w:p>
        </w:tc>
      </w:tr>
    </w:tbl>
    <w:p w14:paraId="4D945B55" w14:textId="77777777" w:rsidR="00DA43EA" w:rsidRPr="00DA43EA" w:rsidRDefault="00DA43EA" w:rsidP="00DA43EA">
      <w:r>
        <w:rPr>
          <w:rFonts w:ascii="ＭＳ Ｐ明朝" w:eastAsia="ＭＳ Ｐ明朝" w:hAnsi="ＭＳ Ｐ明朝" w:hint="eastAsia"/>
        </w:rPr>
        <w:t>C.R.値</w:t>
      </w:r>
      <m:oMath>
        <m:r>
          <w:rPr>
            <w:rFonts w:ascii="Cambria Math" w:eastAsia="ＭＳ Ｐ明朝" w:hAnsi="Cambria Math"/>
          </w:rPr>
          <m:t>CR</m:t>
        </m:r>
      </m:oMath>
      <w:r>
        <w:rPr>
          <w:rFonts w:ascii="ＭＳ Ｐ明朝" w:eastAsia="ＭＳ Ｐ明朝" w:hAnsi="ＭＳ Ｐ明朝" w:hint="eastAsia"/>
        </w:rPr>
        <w:t>は</w:t>
      </w:r>
    </w:p>
    <w:p w14:paraId="4F80A2B8" w14:textId="77777777" w:rsidR="00453B4B" w:rsidRPr="003905C9" w:rsidRDefault="00453B4B" w:rsidP="00453B4B">
      <w:pPr>
        <w:ind w:firstLineChars="100" w:firstLine="240"/>
        <w:rPr>
          <w:rFonts w:ascii="ＭＳ Ｐ明朝" w:eastAsia="ＭＳ Ｐ明朝" w:hAnsi="ＭＳ Ｐ明朝"/>
        </w:rPr>
      </w:pPr>
      <m:oMathPara>
        <m:oMath>
          <m:r>
            <w:rPr>
              <w:rFonts w:ascii="Cambria Math" w:eastAsia="ＭＳ Ｐ明朝" w:hAnsi="Cambria Math"/>
            </w:rPr>
            <m:t>CR=</m:t>
          </m:r>
          <m:f>
            <m:fPr>
              <m:ctrlPr>
                <w:rPr>
                  <w:rFonts w:ascii="Cambria Math" w:eastAsia="ＭＳ Ｐ明朝" w:hAnsi="Cambria Math"/>
                  <w:i/>
                </w:rPr>
              </m:ctrlPr>
            </m:fPr>
            <m:num>
              <m:r>
                <w:rPr>
                  <w:rFonts w:ascii="Cambria Math" w:eastAsia="ＭＳ Ｐ明朝" w:hAnsi="Cambria Math"/>
                </w:rPr>
                <m:t>CI</m:t>
              </m:r>
            </m:num>
            <m:den>
              <m:r>
                <w:rPr>
                  <w:rFonts w:ascii="Cambria Math" w:eastAsia="ＭＳ Ｐ明朝" w:hAnsi="Cambria Math"/>
                </w:rPr>
                <m:t>RI</m:t>
              </m:r>
            </m:den>
          </m:f>
        </m:oMath>
      </m:oMathPara>
    </w:p>
    <w:p w14:paraId="14EF5AB1" w14:textId="77777777" w:rsidR="00453B4B" w:rsidRDefault="00DA43EA" w:rsidP="00B73AD2">
      <w:pPr>
        <w:rPr>
          <w:rFonts w:ascii="ＭＳ Ｐ明朝" w:eastAsia="ＭＳ Ｐ明朝" w:hAnsi="ＭＳ Ｐ明朝"/>
        </w:rPr>
      </w:pPr>
      <w:r>
        <w:rPr>
          <w:rFonts w:ascii="ＭＳ Ｐ明朝" w:eastAsia="ＭＳ Ｐ明朝" w:hAnsi="ＭＳ Ｐ明朝" w:hint="eastAsia"/>
        </w:rPr>
        <w:t>で求められ</w:t>
      </w:r>
      <w:r w:rsidR="00FE2ADF">
        <w:rPr>
          <w:rFonts w:ascii="ＭＳ Ｐ明朝" w:eastAsia="ＭＳ Ｐ明朝" w:hAnsi="ＭＳ Ｐ明朝" w:hint="eastAsia"/>
        </w:rPr>
        <w:t>る。</w:t>
      </w:r>
      <w:r w:rsidR="007C5DDA">
        <w:rPr>
          <w:rFonts w:ascii="ＭＳ Ｐ明朝" w:eastAsia="ＭＳ Ｐ明朝" w:hAnsi="ＭＳ Ｐ明朝" w:hint="eastAsia"/>
        </w:rPr>
        <w:t>C.I.値と</w:t>
      </w:r>
      <w:r w:rsidR="00FE2ADF">
        <w:rPr>
          <w:rFonts w:ascii="ＭＳ Ｐ明朝" w:eastAsia="ＭＳ Ｐ明朝" w:hAnsi="ＭＳ Ｐ明朝" w:hint="eastAsia"/>
        </w:rPr>
        <w:t>C.R.値は</w:t>
      </w:r>
      <w:r w:rsidR="007C5DDA">
        <w:rPr>
          <w:rFonts w:ascii="ＭＳ Ｐ明朝" w:eastAsia="ＭＳ Ｐ明朝" w:hAnsi="ＭＳ Ｐ明朝"/>
        </w:rPr>
        <w:t>0</w:t>
      </w:r>
      <w:r w:rsidR="007C5DDA">
        <w:rPr>
          <w:rFonts w:ascii="ＭＳ Ｐ明朝" w:eastAsia="ＭＳ Ｐ明朝" w:hAnsi="ＭＳ Ｐ明朝" w:hint="eastAsia"/>
        </w:rPr>
        <w:t>に近いほど良い。</w:t>
      </w:r>
    </w:p>
    <w:p w14:paraId="3D76F6B7" w14:textId="6B94E751" w:rsidR="00D93747" w:rsidRDefault="00FE2ADF" w:rsidP="00D93747">
      <w:pPr>
        <w:ind w:firstLineChars="100" w:firstLine="240"/>
        <w:rPr>
          <w:rFonts w:ascii="ＭＳ Ｐ明朝" w:eastAsia="ＭＳ Ｐ明朝" w:hAnsi="ＭＳ Ｐ明朝"/>
        </w:rPr>
      </w:pPr>
      <w:r>
        <w:rPr>
          <w:rFonts w:ascii="ＭＳ Ｐ明朝" w:eastAsia="ＭＳ Ｐ明朝" w:hAnsi="ＭＳ Ｐ明朝" w:hint="eastAsia"/>
        </w:rPr>
        <w:lastRenderedPageBreak/>
        <w:t>アンケートの結果から、</w:t>
      </w:r>
      <m:oMath>
        <m:r>
          <w:rPr>
            <w:rFonts w:ascii="Cambria Math" w:eastAsia="ＭＳ Ｐ明朝" w:hAnsi="Cambria Math"/>
          </w:rPr>
          <m:t>CR</m:t>
        </m:r>
        <m:r>
          <m:rPr>
            <m:sty m:val="p"/>
          </m:rPr>
          <w:rPr>
            <w:rFonts w:ascii="Cambria Math" w:eastAsia="ＭＳ Ｐ明朝" w:hAnsi="Cambria Math"/>
          </w:rPr>
          <m:t>≤0.15</m:t>
        </m:r>
      </m:oMath>
      <w:r>
        <w:rPr>
          <w:rFonts w:ascii="ＭＳ Ｐ明朝" w:eastAsia="ＭＳ Ｐ明朝" w:hAnsi="ＭＳ Ｐ明朝" w:hint="eastAsia"/>
        </w:rPr>
        <w:t>の重要度を使用した。また、</w:t>
      </w:r>
      <m:oMath>
        <m:r>
          <w:rPr>
            <w:rFonts w:ascii="Cambria Math" w:eastAsia="ＭＳ Ｐ明朝" w:hAnsi="Cambria Math"/>
          </w:rPr>
          <m:t>CR</m:t>
        </m:r>
        <m:r>
          <m:rPr>
            <m:sty m:val="p"/>
          </m:rPr>
          <w:rPr>
            <w:rFonts w:ascii="Cambria Math" w:eastAsia="ＭＳ Ｐ明朝" w:hAnsi="Cambria Math"/>
          </w:rPr>
          <m:t>&gt;0.15</m:t>
        </m:r>
      </m:oMath>
      <w:r>
        <w:rPr>
          <w:rFonts w:ascii="ＭＳ Ｐ明朝" w:eastAsia="ＭＳ Ｐ明朝" w:hAnsi="ＭＳ Ｐ明朝" w:hint="eastAsia"/>
        </w:rPr>
        <w:t>の中で、西沢</w:t>
      </w:r>
      <w:r w:rsidR="0084751F">
        <w:rPr>
          <w:rFonts w:ascii="ＭＳ Ｐ明朝" w:eastAsia="ＭＳ Ｐ明朝" w:hAnsi="ＭＳ Ｐ明朝" w:hint="eastAsia"/>
        </w:rPr>
        <w:t>[8</w:t>
      </w:r>
      <w:r>
        <w:rPr>
          <w:rFonts w:ascii="ＭＳ Ｐ明朝" w:eastAsia="ＭＳ Ｐ明朝" w:hAnsi="ＭＳ Ｐ明朝" w:hint="eastAsia"/>
        </w:rPr>
        <w:t>]</w:t>
      </w:r>
      <w:r w:rsidR="009C0B18">
        <w:rPr>
          <w:rFonts w:ascii="ＭＳ Ｐ明朝" w:eastAsia="ＭＳ Ｐ明朝" w:hAnsi="ＭＳ Ｐ明朝" w:hint="eastAsia"/>
        </w:rPr>
        <w:t>の手順で一対比較行列に修正を加え、</w:t>
      </w:r>
      <m:oMath>
        <m:r>
          <w:rPr>
            <w:rFonts w:ascii="Cambria Math" w:eastAsia="ＭＳ Ｐ明朝" w:hAnsi="Cambria Math"/>
          </w:rPr>
          <m:t>CI</m:t>
        </m:r>
        <m:r>
          <m:rPr>
            <m:sty m:val="p"/>
          </m:rPr>
          <w:rPr>
            <w:rFonts w:ascii="Cambria Math" w:eastAsia="ＭＳ Ｐ明朝" w:hAnsi="Cambria Math"/>
          </w:rPr>
          <m:t>≤0.15</m:t>
        </m:r>
      </m:oMath>
      <w:r w:rsidR="009C0B18">
        <w:rPr>
          <w:rFonts w:ascii="ＭＳ Ｐ明朝" w:eastAsia="ＭＳ Ｐ明朝" w:hAnsi="ＭＳ Ｐ明朝" w:hint="eastAsia"/>
        </w:rPr>
        <w:t>になった重要度を使用した。</w:t>
      </w:r>
    </w:p>
    <w:p w14:paraId="14E6FB29" w14:textId="14CF1256" w:rsidR="00B077ED" w:rsidRPr="00E932CA" w:rsidRDefault="00E932CA" w:rsidP="008968DF">
      <w:pPr>
        <w:ind w:firstLineChars="100" w:firstLine="240"/>
        <w:rPr>
          <w:rFonts w:ascii="ＭＳ Ｐ明朝" w:eastAsia="ＭＳ Ｐ明朝" w:hAnsi="ＭＳ Ｐ明朝"/>
        </w:rPr>
      </w:pPr>
      <m:oMath>
        <m:r>
          <w:rPr>
            <w:rFonts w:ascii="Cambria Math" w:eastAsia="ＭＳ Ｐ明朝" w:hAnsi="Cambria Math"/>
          </w:rPr>
          <m:t xml:space="preserve"> CI</m:t>
        </m:r>
        <m:r>
          <m:rPr>
            <m:sty m:val="p"/>
          </m:rPr>
          <w:rPr>
            <w:rFonts w:ascii="Cambria Math" w:eastAsia="ＭＳ Ｐ明朝" w:hAnsi="Cambria Math"/>
          </w:rPr>
          <m:t>≤0.15,</m:t>
        </m:r>
        <m:r>
          <w:rPr>
            <w:rFonts w:ascii="Cambria Math" w:eastAsia="ＭＳ Ｐ明朝" w:hAnsi="Cambria Math"/>
          </w:rPr>
          <m:t>CR</m:t>
        </m:r>
        <m:r>
          <m:rPr>
            <m:sty m:val="p"/>
          </m:rPr>
          <w:rPr>
            <w:rFonts w:ascii="Cambria Math" w:eastAsia="ＭＳ Ｐ明朝" w:hAnsi="Cambria Math"/>
          </w:rPr>
          <m:t>≤0.15</m:t>
        </m:r>
      </m:oMath>
      <w:r w:rsidR="001F212E">
        <w:rPr>
          <w:rFonts w:ascii="ＭＳ Ｐ明朝" w:eastAsia="ＭＳ Ｐ明朝" w:hAnsi="ＭＳ Ｐ明朝" w:hint="eastAsia"/>
        </w:rPr>
        <w:t>とした理由は、</w:t>
      </w:r>
      <w:proofErr w:type="spellStart"/>
      <w:r w:rsidR="001F212E">
        <w:rPr>
          <w:rFonts w:ascii="ＭＳ Ｐ明朝" w:eastAsia="ＭＳ Ｐ明朝" w:hAnsi="ＭＳ Ｐ明朝" w:hint="eastAsia"/>
        </w:rPr>
        <w:t>Saaty</w:t>
      </w:r>
      <w:proofErr w:type="spellEnd"/>
      <w:r w:rsidR="00D93747">
        <w:rPr>
          <w:rFonts w:ascii="ＭＳ Ｐ明朝" w:eastAsia="ＭＳ Ｐ明朝" w:hAnsi="ＭＳ Ｐ明朝" w:hint="eastAsia"/>
        </w:rPr>
        <w:t>が0.1以下、または場合によっては0.15</w:t>
      </w:r>
      <w:r>
        <w:rPr>
          <w:rFonts w:ascii="ＭＳ Ｐ明朝" w:eastAsia="ＭＳ Ｐ明朝" w:hAnsi="ＭＳ Ｐ明朝" w:hint="eastAsia"/>
        </w:rPr>
        <w:t>以下であれば合格とすることを経験則により提案している。また、</w:t>
      </w:r>
      <m:oMath>
        <m:r>
          <w:rPr>
            <w:rFonts w:ascii="Cambria Math" w:eastAsia="ＭＳ Ｐ明朝" w:hAnsi="Cambria Math"/>
          </w:rPr>
          <m:t>n</m:t>
        </m:r>
      </m:oMath>
      <w:r>
        <w:rPr>
          <w:rFonts w:ascii="ＭＳ Ｐ明朝" w:eastAsia="ＭＳ Ｐ明朝" w:hAnsi="ＭＳ Ｐ明朝" w:hint="eastAsia"/>
        </w:rPr>
        <w:t>が大きい場合、固有値の値が大きくなる傾向があるためである</w:t>
      </w:r>
      <w:r w:rsidR="007C5DDA">
        <w:rPr>
          <w:rFonts w:ascii="ＭＳ Ｐ明朝" w:eastAsia="ＭＳ Ｐ明朝" w:hAnsi="ＭＳ Ｐ明朝" w:hint="eastAsia"/>
        </w:rPr>
        <w:t>。</w:t>
      </w:r>
    </w:p>
    <w:p w14:paraId="7C3E0C16" w14:textId="77B1F3E2" w:rsidR="001A5661" w:rsidRPr="006C12E1" w:rsidRDefault="00D70882" w:rsidP="006C12E1">
      <w:pPr>
        <w:rPr>
          <w:rFonts w:ascii="ＭＳ Ｐ明朝" w:eastAsia="ＭＳ Ｐ明朝" w:hAnsi="ＭＳ Ｐ明朝"/>
        </w:rPr>
      </w:pPr>
      <w:r>
        <w:rPr>
          <w:rFonts w:ascii="ＭＳ Ｐゴシック" w:eastAsia="ＭＳ Ｐゴシック" w:hAnsi="ＭＳ Ｐゴシック" w:hint="eastAsia"/>
          <w:sz w:val="36"/>
          <w:szCs w:val="36"/>
        </w:rPr>
        <w:t>6</w:t>
      </w:r>
      <w:r w:rsidR="006C12E1">
        <w:rPr>
          <w:rFonts w:ascii="ＭＳ Ｐゴシック" w:eastAsia="ＭＳ Ｐゴシック" w:hAnsi="ＭＳ Ｐゴシック" w:hint="eastAsia"/>
          <w:sz w:val="36"/>
          <w:szCs w:val="36"/>
        </w:rPr>
        <w:t>.4</w:t>
      </w:r>
      <w:r w:rsidR="00FE37CD" w:rsidRPr="006C12E1">
        <w:rPr>
          <w:rFonts w:ascii="ＭＳ Ｐゴシック" w:eastAsia="ＭＳ Ｐゴシック" w:hAnsi="ＭＳ Ｐゴシック" w:hint="eastAsia"/>
          <w:sz w:val="36"/>
          <w:szCs w:val="36"/>
        </w:rPr>
        <w:t>総合評価</w:t>
      </w:r>
    </w:p>
    <w:p w14:paraId="7362B109" w14:textId="77777777" w:rsidR="00B73AD2" w:rsidRDefault="00B30F1A" w:rsidP="00FE37CD">
      <w:pPr>
        <w:ind w:firstLineChars="100" w:firstLine="240"/>
        <w:rPr>
          <w:rFonts w:ascii="ＭＳ Ｐ明朝" w:eastAsia="ＭＳ Ｐ明朝" w:hAnsi="ＭＳ Ｐ明朝"/>
        </w:rPr>
      </w:pPr>
      <w:r>
        <w:rPr>
          <w:rFonts w:ascii="ＭＳ Ｐ明朝" w:eastAsia="ＭＳ Ｐ明朝" w:hAnsi="ＭＳ Ｐ明朝" w:hint="eastAsia"/>
        </w:rPr>
        <w:t>評価基準の重要度とそれぞれの代替案の重要度を掛け合わせて合計すると、それが代替案ひとつひとつの最終的な重要度になり、</w:t>
      </w:r>
      <w:r w:rsidR="00930DCD">
        <w:rPr>
          <w:rFonts w:ascii="ＭＳ Ｐ明朝" w:eastAsia="ＭＳ Ｐ明朝" w:hAnsi="ＭＳ Ｐ明朝" w:hint="eastAsia"/>
        </w:rPr>
        <w:t>総合評価となる。</w:t>
      </w:r>
      <w:bookmarkStart w:id="7" w:name="_Toc90358219"/>
      <w:bookmarkEnd w:id="6"/>
    </w:p>
    <w:p w14:paraId="2C2E88A7" w14:textId="77777777" w:rsidR="007E2950" w:rsidRPr="00FE37CD" w:rsidRDefault="00B73AD2" w:rsidP="00B73AD2">
      <w:pPr>
        <w:widowControl/>
        <w:jc w:val="left"/>
        <w:rPr>
          <w:rFonts w:ascii="ＭＳ Ｐ明朝" w:eastAsia="ＭＳ Ｐ明朝" w:hAnsi="ＭＳ Ｐ明朝"/>
        </w:rPr>
      </w:pPr>
      <w:r>
        <w:rPr>
          <w:rFonts w:ascii="ＭＳ Ｐ明朝" w:eastAsia="ＭＳ Ｐ明朝" w:hAnsi="ＭＳ Ｐ明朝"/>
        </w:rPr>
        <w:br w:type="page"/>
      </w:r>
    </w:p>
    <w:p w14:paraId="103D352E" w14:textId="61333478" w:rsidR="00930DCD" w:rsidRDefault="00D17646" w:rsidP="008968DF">
      <w:pPr>
        <w:pStyle w:val="2"/>
        <w:numPr>
          <w:ilvl w:val="0"/>
          <w:numId w:val="26"/>
        </w:numPr>
        <w:rPr>
          <w:rFonts w:ascii="ＭＳ Ｐゴシック" w:eastAsia="ＭＳ Ｐゴシック" w:hAnsi="ＭＳ Ｐゴシック"/>
          <w:sz w:val="36"/>
          <w:szCs w:val="36"/>
        </w:rPr>
      </w:pPr>
      <w:r>
        <w:rPr>
          <w:rFonts w:ascii="ＭＳ Ｐゴシック" w:eastAsia="ＭＳ Ｐゴシック" w:hAnsi="ＭＳ Ｐゴシック" w:hint="eastAsia"/>
          <w:sz w:val="36"/>
          <w:szCs w:val="36"/>
        </w:rPr>
        <w:lastRenderedPageBreak/>
        <w:t>評価</w:t>
      </w:r>
      <w:r w:rsidR="00930DCD">
        <w:rPr>
          <w:rFonts w:ascii="ＭＳ Ｐゴシック" w:eastAsia="ＭＳ Ｐゴシック" w:hAnsi="ＭＳ Ｐゴシック" w:hint="eastAsia"/>
          <w:sz w:val="36"/>
          <w:szCs w:val="36"/>
        </w:rPr>
        <w:t>結果</w:t>
      </w:r>
    </w:p>
    <w:p w14:paraId="172DD644" w14:textId="3C81397F" w:rsidR="00026B4F" w:rsidRPr="00710A34" w:rsidRDefault="00D17646" w:rsidP="00026B4F">
      <w:pPr>
        <w:pStyle w:val="aa"/>
        <w:numPr>
          <w:ilvl w:val="1"/>
          <w:numId w:val="26"/>
        </w:numPr>
        <w:ind w:leftChars="0"/>
        <w:rPr>
          <w:rFonts w:ascii="ＭＳ Ｐ明朝" w:eastAsia="ＭＳ Ｐ明朝" w:hAnsi="ＭＳ Ｐ明朝"/>
        </w:rPr>
      </w:pPr>
      <w:r>
        <w:rPr>
          <w:rFonts w:ascii="ＭＳ Ｐゴシック" w:eastAsia="ＭＳ Ｐゴシック" w:hAnsi="ＭＳ Ｐゴシック" w:hint="eastAsia"/>
          <w:sz w:val="36"/>
          <w:szCs w:val="36"/>
        </w:rPr>
        <w:t>評価基準の決定</w:t>
      </w:r>
    </w:p>
    <w:p w14:paraId="5481BD27" w14:textId="7B3FE1AF" w:rsidR="00710A34" w:rsidRDefault="00D17646" w:rsidP="00710A34">
      <w:pPr>
        <w:ind w:firstLineChars="100" w:firstLine="240"/>
        <w:rPr>
          <w:rFonts w:ascii="ＭＳ Ｐ明朝" w:eastAsia="ＭＳ Ｐ明朝" w:hAnsi="ＭＳ Ｐ明朝"/>
        </w:rPr>
      </w:pPr>
      <w:r>
        <w:rPr>
          <w:rFonts w:ascii="ＭＳ Ｐ明朝" w:eastAsia="ＭＳ Ｐ明朝" w:hAnsi="ＭＳ Ｐ明朝" w:hint="eastAsia"/>
        </w:rPr>
        <w:t>本研究では、東京電機大学の3年生10名の協力によりブレインストーミングを行った。その結果として</w:t>
      </w:r>
      <w:r w:rsidR="00BF53D7">
        <w:rPr>
          <w:rFonts w:ascii="ＭＳ Ｐ明朝" w:eastAsia="ＭＳ Ｐ明朝" w:hAnsi="ＭＳ Ｐ明朝" w:hint="eastAsia"/>
        </w:rPr>
        <w:t>出て</w:t>
      </w:r>
      <w:r>
        <w:rPr>
          <w:rFonts w:ascii="ＭＳ Ｐ明朝" w:eastAsia="ＭＳ Ｐ明朝" w:hAnsi="ＭＳ Ｐ明朝" w:hint="eastAsia"/>
        </w:rPr>
        <w:t>きた評価基準候補</w:t>
      </w:r>
      <w:r w:rsidR="00BF53D7">
        <w:rPr>
          <w:rFonts w:ascii="ＭＳ Ｐ明朝" w:eastAsia="ＭＳ Ｐ明朝" w:hAnsi="ＭＳ Ｐ明朝" w:hint="eastAsia"/>
        </w:rPr>
        <w:t>を</w:t>
      </w:r>
      <w:r>
        <w:rPr>
          <w:rFonts w:ascii="ＭＳ Ｐ明朝" w:eastAsia="ＭＳ Ｐ明朝" w:hAnsi="ＭＳ Ｐ明朝" w:hint="eastAsia"/>
        </w:rPr>
        <w:t>表5</w:t>
      </w:r>
      <w:r w:rsidR="00710A34">
        <w:rPr>
          <w:rFonts w:ascii="ＭＳ Ｐ明朝" w:eastAsia="ＭＳ Ｐ明朝" w:hAnsi="ＭＳ Ｐ明朝" w:hint="eastAsia"/>
        </w:rPr>
        <w:t>に示す。</w:t>
      </w:r>
    </w:p>
    <w:p w14:paraId="26F4364B" w14:textId="2ACDFCB9" w:rsidR="00D17646" w:rsidRDefault="00D17646" w:rsidP="00D17646">
      <w:pPr>
        <w:pStyle w:val="ab"/>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 xml:space="preserve">　ブレインストーミングの結果</w:t>
      </w:r>
    </w:p>
    <w:tbl>
      <w:tblPr>
        <w:tblStyle w:val="ac"/>
        <w:tblW w:w="0" w:type="auto"/>
        <w:tblLook w:val="04A0" w:firstRow="1" w:lastRow="0" w:firstColumn="1" w:lastColumn="0" w:noHBand="0" w:noVBand="1"/>
      </w:tblPr>
      <w:tblGrid>
        <w:gridCol w:w="1698"/>
        <w:gridCol w:w="1699"/>
        <w:gridCol w:w="1699"/>
        <w:gridCol w:w="1699"/>
        <w:gridCol w:w="1699"/>
      </w:tblGrid>
      <w:tr w:rsidR="00745CB2" w:rsidRPr="00745CB2" w14:paraId="29B32D34" w14:textId="77777777" w:rsidTr="00745CB2">
        <w:tc>
          <w:tcPr>
            <w:tcW w:w="1698" w:type="dxa"/>
            <w:vAlign w:val="center"/>
          </w:tcPr>
          <w:p w14:paraId="7D45A2FA" w14:textId="6B5362B5" w:rsidR="00745CB2" w:rsidRPr="00745CB2" w:rsidRDefault="00745CB2" w:rsidP="00745CB2">
            <w:pPr>
              <w:keepNext/>
              <w:jc w:val="center"/>
              <w:rPr>
                <w:sz w:val="16"/>
                <w:szCs w:val="16"/>
              </w:rPr>
            </w:pPr>
            <w:r w:rsidRPr="00745CB2">
              <w:rPr>
                <w:rFonts w:hint="eastAsia"/>
                <w:sz w:val="16"/>
                <w:szCs w:val="16"/>
              </w:rPr>
              <w:t>樹海の日替わり丼を食べる</w:t>
            </w:r>
          </w:p>
        </w:tc>
        <w:tc>
          <w:tcPr>
            <w:tcW w:w="1699" w:type="dxa"/>
            <w:vAlign w:val="center"/>
          </w:tcPr>
          <w:p w14:paraId="738A4242" w14:textId="08486C54" w:rsidR="00745CB2" w:rsidRPr="00745CB2" w:rsidRDefault="00745CB2" w:rsidP="00745CB2">
            <w:pPr>
              <w:keepNext/>
              <w:jc w:val="center"/>
              <w:rPr>
                <w:sz w:val="16"/>
                <w:szCs w:val="16"/>
              </w:rPr>
            </w:pPr>
            <w:r w:rsidRPr="00745CB2">
              <w:rPr>
                <w:rFonts w:hint="eastAsia"/>
                <w:sz w:val="16"/>
                <w:szCs w:val="16"/>
              </w:rPr>
              <w:t>友達がよく行くから</w:t>
            </w:r>
          </w:p>
        </w:tc>
        <w:tc>
          <w:tcPr>
            <w:tcW w:w="1699" w:type="dxa"/>
            <w:vAlign w:val="center"/>
          </w:tcPr>
          <w:p w14:paraId="1A1CDE7B" w14:textId="1009DC63" w:rsidR="00745CB2" w:rsidRPr="00745CB2" w:rsidRDefault="00745CB2" w:rsidP="00745CB2">
            <w:pPr>
              <w:keepNext/>
              <w:jc w:val="center"/>
              <w:rPr>
                <w:sz w:val="16"/>
                <w:szCs w:val="16"/>
              </w:rPr>
            </w:pPr>
            <w:r w:rsidRPr="00745CB2">
              <w:rPr>
                <w:rFonts w:hint="eastAsia"/>
                <w:sz w:val="16"/>
                <w:szCs w:val="16"/>
              </w:rPr>
              <w:t>好きなうどんが</w:t>
            </w:r>
            <w:r>
              <w:rPr>
                <w:sz w:val="16"/>
                <w:szCs w:val="16"/>
              </w:rPr>
              <w:br/>
            </w:r>
            <w:r w:rsidRPr="00745CB2">
              <w:rPr>
                <w:rFonts w:hint="eastAsia"/>
                <w:sz w:val="16"/>
                <w:szCs w:val="16"/>
              </w:rPr>
              <w:t>あるから樹海</w:t>
            </w:r>
          </w:p>
        </w:tc>
        <w:tc>
          <w:tcPr>
            <w:tcW w:w="1699" w:type="dxa"/>
            <w:vAlign w:val="center"/>
          </w:tcPr>
          <w:p w14:paraId="608FDBF0" w14:textId="6D988A98" w:rsidR="00745CB2" w:rsidRPr="00745CB2" w:rsidRDefault="00745CB2" w:rsidP="00745CB2">
            <w:pPr>
              <w:keepNext/>
              <w:jc w:val="center"/>
              <w:rPr>
                <w:sz w:val="16"/>
                <w:szCs w:val="16"/>
              </w:rPr>
            </w:pPr>
            <w:r w:rsidRPr="00745CB2">
              <w:rPr>
                <w:rFonts w:hint="eastAsia"/>
                <w:sz w:val="16"/>
                <w:szCs w:val="16"/>
              </w:rPr>
              <w:t>混むと面倒だから</w:t>
            </w:r>
            <w:r>
              <w:rPr>
                <w:sz w:val="16"/>
                <w:szCs w:val="16"/>
              </w:rPr>
              <w:br/>
            </w:r>
            <w:r w:rsidRPr="00745CB2">
              <w:rPr>
                <w:rFonts w:hint="eastAsia"/>
                <w:sz w:val="16"/>
                <w:szCs w:val="16"/>
              </w:rPr>
              <w:t>コンビニ</w:t>
            </w:r>
          </w:p>
        </w:tc>
        <w:tc>
          <w:tcPr>
            <w:tcW w:w="1699" w:type="dxa"/>
            <w:vAlign w:val="center"/>
          </w:tcPr>
          <w:p w14:paraId="09F57C6E" w14:textId="10FE6D58" w:rsidR="00745CB2" w:rsidRPr="00745CB2" w:rsidRDefault="00745CB2" w:rsidP="00745CB2">
            <w:pPr>
              <w:keepNext/>
              <w:jc w:val="center"/>
              <w:rPr>
                <w:sz w:val="16"/>
                <w:szCs w:val="16"/>
              </w:rPr>
            </w:pPr>
            <w:r w:rsidRPr="00745CB2">
              <w:rPr>
                <w:rFonts w:hint="eastAsia"/>
                <w:sz w:val="16"/>
                <w:szCs w:val="16"/>
              </w:rPr>
              <w:t>食堂は遠いから売店</w:t>
            </w:r>
          </w:p>
        </w:tc>
      </w:tr>
      <w:tr w:rsidR="00745CB2" w:rsidRPr="00745CB2" w14:paraId="266B18B6" w14:textId="77777777" w:rsidTr="00745CB2">
        <w:tc>
          <w:tcPr>
            <w:tcW w:w="1698" w:type="dxa"/>
            <w:vAlign w:val="center"/>
          </w:tcPr>
          <w:p w14:paraId="59D9E1EE" w14:textId="09271153" w:rsidR="00745CB2" w:rsidRPr="00745CB2" w:rsidRDefault="00745CB2" w:rsidP="00745CB2">
            <w:pPr>
              <w:keepNext/>
              <w:jc w:val="center"/>
              <w:rPr>
                <w:sz w:val="16"/>
                <w:szCs w:val="16"/>
              </w:rPr>
            </w:pPr>
            <w:r w:rsidRPr="00745CB2">
              <w:rPr>
                <w:rFonts w:hint="eastAsia"/>
                <w:sz w:val="16"/>
                <w:szCs w:val="16"/>
              </w:rPr>
              <w:t>食堂は混むから</w:t>
            </w:r>
            <w:r>
              <w:rPr>
                <w:sz w:val="16"/>
                <w:szCs w:val="16"/>
              </w:rPr>
              <w:br/>
            </w:r>
            <w:r w:rsidRPr="00745CB2">
              <w:rPr>
                <w:rFonts w:hint="eastAsia"/>
                <w:sz w:val="16"/>
                <w:szCs w:val="16"/>
              </w:rPr>
              <w:t>利用しない</w:t>
            </w:r>
          </w:p>
        </w:tc>
        <w:tc>
          <w:tcPr>
            <w:tcW w:w="1699" w:type="dxa"/>
            <w:vAlign w:val="center"/>
          </w:tcPr>
          <w:p w14:paraId="16BD5097" w14:textId="0EAC7592" w:rsidR="00745CB2" w:rsidRPr="00745CB2" w:rsidRDefault="00745CB2" w:rsidP="00745CB2">
            <w:pPr>
              <w:keepNext/>
              <w:jc w:val="center"/>
              <w:rPr>
                <w:sz w:val="16"/>
                <w:szCs w:val="16"/>
              </w:rPr>
            </w:pPr>
            <w:r w:rsidRPr="00745CB2">
              <w:rPr>
                <w:rFonts w:hint="eastAsia"/>
                <w:sz w:val="16"/>
                <w:szCs w:val="16"/>
              </w:rPr>
              <w:t>課題提出があると</w:t>
            </w:r>
            <w:r>
              <w:rPr>
                <w:sz w:val="16"/>
                <w:szCs w:val="16"/>
              </w:rPr>
              <w:br/>
            </w:r>
            <w:r w:rsidRPr="00745CB2">
              <w:rPr>
                <w:rFonts w:hint="eastAsia"/>
                <w:sz w:val="16"/>
                <w:szCs w:val="16"/>
              </w:rPr>
              <w:t>行かない</w:t>
            </w:r>
          </w:p>
        </w:tc>
        <w:tc>
          <w:tcPr>
            <w:tcW w:w="1699" w:type="dxa"/>
            <w:vAlign w:val="center"/>
          </w:tcPr>
          <w:p w14:paraId="77C95E42" w14:textId="238FC57C" w:rsidR="00745CB2" w:rsidRPr="00745CB2" w:rsidRDefault="00745CB2" w:rsidP="00745CB2">
            <w:pPr>
              <w:keepNext/>
              <w:jc w:val="center"/>
              <w:rPr>
                <w:sz w:val="16"/>
                <w:szCs w:val="16"/>
              </w:rPr>
            </w:pPr>
            <w:r w:rsidRPr="00745CB2">
              <w:rPr>
                <w:rFonts w:hint="eastAsia"/>
                <w:sz w:val="16"/>
                <w:szCs w:val="16"/>
              </w:rPr>
              <w:t>作業が同時進行するときは行かない</w:t>
            </w:r>
          </w:p>
        </w:tc>
        <w:tc>
          <w:tcPr>
            <w:tcW w:w="1699" w:type="dxa"/>
            <w:vAlign w:val="center"/>
          </w:tcPr>
          <w:p w14:paraId="03320D08" w14:textId="7B2B3AAD" w:rsidR="00745CB2" w:rsidRPr="00745CB2" w:rsidRDefault="00745CB2" w:rsidP="00745CB2">
            <w:pPr>
              <w:keepNext/>
              <w:jc w:val="center"/>
              <w:rPr>
                <w:sz w:val="16"/>
                <w:szCs w:val="16"/>
              </w:rPr>
            </w:pPr>
            <w:r w:rsidRPr="00745CB2">
              <w:rPr>
                <w:rFonts w:hint="eastAsia"/>
                <w:sz w:val="16"/>
                <w:szCs w:val="16"/>
              </w:rPr>
              <w:t>3</w:t>
            </w:r>
            <w:r w:rsidRPr="00745CB2">
              <w:rPr>
                <w:rFonts w:hint="eastAsia"/>
                <w:sz w:val="16"/>
                <w:szCs w:val="16"/>
              </w:rPr>
              <w:t>限が人の多い授業だとコンビニ</w:t>
            </w:r>
          </w:p>
        </w:tc>
        <w:tc>
          <w:tcPr>
            <w:tcW w:w="1699" w:type="dxa"/>
            <w:vAlign w:val="center"/>
          </w:tcPr>
          <w:p w14:paraId="322A938B" w14:textId="65587C7B" w:rsidR="00745CB2" w:rsidRPr="00745CB2" w:rsidRDefault="00745CB2" w:rsidP="00745CB2">
            <w:pPr>
              <w:keepNext/>
              <w:jc w:val="center"/>
              <w:rPr>
                <w:sz w:val="16"/>
                <w:szCs w:val="16"/>
              </w:rPr>
            </w:pPr>
            <w:r w:rsidRPr="00745CB2">
              <w:rPr>
                <w:rFonts w:hint="eastAsia"/>
                <w:sz w:val="16"/>
                <w:szCs w:val="16"/>
              </w:rPr>
              <w:t>食堂は遠いので</w:t>
            </w:r>
            <w:r>
              <w:rPr>
                <w:sz w:val="16"/>
                <w:szCs w:val="16"/>
              </w:rPr>
              <w:br/>
            </w:r>
            <w:r w:rsidRPr="00745CB2">
              <w:rPr>
                <w:rFonts w:hint="eastAsia"/>
                <w:sz w:val="16"/>
                <w:szCs w:val="16"/>
              </w:rPr>
              <w:t>時間があるときのみ</w:t>
            </w:r>
          </w:p>
        </w:tc>
      </w:tr>
      <w:tr w:rsidR="00745CB2" w:rsidRPr="00745CB2" w14:paraId="03E05114" w14:textId="77777777" w:rsidTr="00745CB2">
        <w:tc>
          <w:tcPr>
            <w:tcW w:w="1698" w:type="dxa"/>
            <w:vAlign w:val="center"/>
          </w:tcPr>
          <w:p w14:paraId="759FC718" w14:textId="3AD041DE" w:rsidR="00745CB2" w:rsidRPr="00745CB2" w:rsidRDefault="00745CB2" w:rsidP="00745CB2">
            <w:pPr>
              <w:keepNext/>
              <w:jc w:val="center"/>
              <w:rPr>
                <w:sz w:val="16"/>
                <w:szCs w:val="16"/>
              </w:rPr>
            </w:pPr>
            <w:r w:rsidRPr="00745CB2">
              <w:rPr>
                <w:rFonts w:hint="eastAsia"/>
                <w:sz w:val="16"/>
                <w:szCs w:val="16"/>
              </w:rPr>
              <w:t>時期限定の</w:t>
            </w:r>
            <w:r>
              <w:rPr>
                <w:sz w:val="16"/>
                <w:szCs w:val="16"/>
              </w:rPr>
              <w:br/>
            </w:r>
            <w:r w:rsidRPr="00745CB2">
              <w:rPr>
                <w:rFonts w:hint="eastAsia"/>
                <w:sz w:val="16"/>
                <w:szCs w:val="16"/>
              </w:rPr>
              <w:t>メニューがある</w:t>
            </w:r>
          </w:p>
        </w:tc>
        <w:tc>
          <w:tcPr>
            <w:tcW w:w="1699" w:type="dxa"/>
            <w:vAlign w:val="center"/>
          </w:tcPr>
          <w:p w14:paraId="0DA5E0C7" w14:textId="3B43481D" w:rsidR="00745CB2" w:rsidRPr="00745CB2" w:rsidRDefault="00745CB2" w:rsidP="00745CB2">
            <w:pPr>
              <w:keepNext/>
              <w:jc w:val="center"/>
              <w:rPr>
                <w:sz w:val="16"/>
                <w:szCs w:val="16"/>
              </w:rPr>
            </w:pPr>
            <w:r w:rsidRPr="00745CB2">
              <w:rPr>
                <w:rFonts w:hint="eastAsia"/>
                <w:sz w:val="16"/>
                <w:szCs w:val="16"/>
              </w:rPr>
              <w:t>友達が行かないときは行かない</w:t>
            </w:r>
          </w:p>
        </w:tc>
        <w:tc>
          <w:tcPr>
            <w:tcW w:w="1699" w:type="dxa"/>
            <w:vAlign w:val="center"/>
          </w:tcPr>
          <w:p w14:paraId="2FACEBEA" w14:textId="3F5A2329" w:rsidR="00745CB2" w:rsidRPr="00745CB2" w:rsidRDefault="00745CB2" w:rsidP="00745CB2">
            <w:pPr>
              <w:keepNext/>
              <w:jc w:val="center"/>
              <w:rPr>
                <w:sz w:val="16"/>
                <w:szCs w:val="16"/>
              </w:rPr>
            </w:pPr>
            <w:r w:rsidRPr="00745CB2">
              <w:rPr>
                <w:rFonts w:hint="eastAsia"/>
                <w:sz w:val="16"/>
                <w:szCs w:val="16"/>
              </w:rPr>
              <w:t>移動が面倒だから</w:t>
            </w:r>
            <w:r w:rsidR="00D17646">
              <w:rPr>
                <w:sz w:val="16"/>
                <w:szCs w:val="16"/>
              </w:rPr>
              <w:br/>
            </w:r>
            <w:r w:rsidRPr="00745CB2">
              <w:rPr>
                <w:rFonts w:hint="eastAsia"/>
                <w:sz w:val="16"/>
                <w:szCs w:val="16"/>
              </w:rPr>
              <w:t>弁当</w:t>
            </w:r>
          </w:p>
        </w:tc>
        <w:tc>
          <w:tcPr>
            <w:tcW w:w="1699" w:type="dxa"/>
            <w:vAlign w:val="center"/>
          </w:tcPr>
          <w:p w14:paraId="17E33DA3" w14:textId="756F7D97" w:rsidR="00745CB2" w:rsidRPr="00745CB2" w:rsidRDefault="00745CB2" w:rsidP="00745CB2">
            <w:pPr>
              <w:keepNext/>
              <w:jc w:val="center"/>
              <w:rPr>
                <w:sz w:val="16"/>
                <w:szCs w:val="16"/>
              </w:rPr>
            </w:pPr>
            <w:r w:rsidRPr="00745CB2">
              <w:rPr>
                <w:rFonts w:hint="eastAsia"/>
                <w:sz w:val="16"/>
                <w:szCs w:val="16"/>
              </w:rPr>
              <w:t>営業時間</w:t>
            </w:r>
          </w:p>
        </w:tc>
        <w:tc>
          <w:tcPr>
            <w:tcW w:w="1699" w:type="dxa"/>
            <w:vAlign w:val="center"/>
          </w:tcPr>
          <w:p w14:paraId="03C05097" w14:textId="285D0A9C" w:rsidR="00745CB2" w:rsidRPr="00745CB2" w:rsidRDefault="00745CB2" w:rsidP="00745CB2">
            <w:pPr>
              <w:keepNext/>
              <w:jc w:val="center"/>
              <w:rPr>
                <w:sz w:val="16"/>
                <w:szCs w:val="16"/>
              </w:rPr>
            </w:pPr>
            <w:r w:rsidRPr="00745CB2">
              <w:rPr>
                <w:rFonts w:hint="eastAsia"/>
                <w:sz w:val="16"/>
                <w:szCs w:val="16"/>
              </w:rPr>
              <w:t>鳩はコンセントが</w:t>
            </w:r>
            <w:r w:rsidR="00D17646">
              <w:rPr>
                <w:sz w:val="16"/>
                <w:szCs w:val="16"/>
              </w:rPr>
              <w:br/>
            </w:r>
            <w:r w:rsidRPr="00745CB2">
              <w:rPr>
                <w:rFonts w:hint="eastAsia"/>
                <w:sz w:val="16"/>
                <w:szCs w:val="16"/>
              </w:rPr>
              <w:t>あるから作業する</w:t>
            </w:r>
            <w:r w:rsidR="00D17646">
              <w:rPr>
                <w:sz w:val="16"/>
                <w:szCs w:val="16"/>
              </w:rPr>
              <w:br/>
            </w:r>
            <w:r w:rsidRPr="00745CB2">
              <w:rPr>
                <w:rFonts w:hint="eastAsia"/>
                <w:sz w:val="16"/>
                <w:szCs w:val="16"/>
              </w:rPr>
              <w:t>ときに行く</w:t>
            </w:r>
          </w:p>
        </w:tc>
      </w:tr>
      <w:tr w:rsidR="00745CB2" w:rsidRPr="00745CB2" w14:paraId="2A95FCDA" w14:textId="77777777" w:rsidTr="00745CB2">
        <w:tc>
          <w:tcPr>
            <w:tcW w:w="1698" w:type="dxa"/>
            <w:vAlign w:val="center"/>
          </w:tcPr>
          <w:p w14:paraId="4F9323C9" w14:textId="54050C66" w:rsidR="00745CB2" w:rsidRPr="00745CB2" w:rsidRDefault="00745CB2" w:rsidP="00745CB2">
            <w:pPr>
              <w:keepNext/>
              <w:jc w:val="center"/>
              <w:rPr>
                <w:sz w:val="16"/>
                <w:szCs w:val="16"/>
              </w:rPr>
            </w:pPr>
            <w:r w:rsidRPr="00745CB2">
              <w:rPr>
                <w:rFonts w:hint="eastAsia"/>
                <w:sz w:val="16"/>
                <w:szCs w:val="16"/>
              </w:rPr>
              <w:t>けやきは自分で量を選べる</w:t>
            </w:r>
          </w:p>
        </w:tc>
        <w:tc>
          <w:tcPr>
            <w:tcW w:w="1699" w:type="dxa"/>
            <w:vAlign w:val="center"/>
          </w:tcPr>
          <w:p w14:paraId="5AD0C6B6" w14:textId="211BAE29" w:rsidR="00745CB2" w:rsidRPr="00745CB2" w:rsidRDefault="00745CB2" w:rsidP="00D17646">
            <w:pPr>
              <w:keepNext/>
              <w:jc w:val="center"/>
              <w:rPr>
                <w:sz w:val="16"/>
                <w:szCs w:val="16"/>
              </w:rPr>
            </w:pPr>
            <w:r w:rsidRPr="00745CB2">
              <w:rPr>
                <w:rFonts w:hint="eastAsia"/>
                <w:sz w:val="16"/>
                <w:szCs w:val="16"/>
              </w:rPr>
              <w:t>けやきは安く済ま</w:t>
            </w:r>
            <w:r w:rsidR="00D17646">
              <w:rPr>
                <w:rFonts w:hint="eastAsia"/>
                <w:sz w:val="16"/>
                <w:szCs w:val="16"/>
              </w:rPr>
              <w:t>す</w:t>
            </w:r>
            <w:r w:rsidRPr="00745CB2">
              <w:rPr>
                <w:rFonts w:hint="eastAsia"/>
                <w:sz w:val="16"/>
                <w:szCs w:val="16"/>
              </w:rPr>
              <w:t>ことができる</w:t>
            </w:r>
          </w:p>
        </w:tc>
        <w:tc>
          <w:tcPr>
            <w:tcW w:w="1699" w:type="dxa"/>
            <w:vAlign w:val="center"/>
          </w:tcPr>
          <w:p w14:paraId="16641527" w14:textId="3DF5163D" w:rsidR="00745CB2" w:rsidRPr="00745CB2" w:rsidRDefault="00745CB2" w:rsidP="00745CB2">
            <w:pPr>
              <w:keepNext/>
              <w:jc w:val="center"/>
              <w:rPr>
                <w:sz w:val="16"/>
                <w:szCs w:val="16"/>
              </w:rPr>
            </w:pPr>
            <w:r w:rsidRPr="00745CB2">
              <w:rPr>
                <w:rFonts w:hint="eastAsia"/>
                <w:sz w:val="16"/>
                <w:szCs w:val="16"/>
              </w:rPr>
              <w:t>けやきは時間が遅いと値下げするから</w:t>
            </w:r>
            <w:r w:rsidR="00D17646">
              <w:rPr>
                <w:sz w:val="16"/>
                <w:szCs w:val="16"/>
              </w:rPr>
              <w:br/>
            </w:r>
            <w:r w:rsidRPr="00745CB2">
              <w:rPr>
                <w:rFonts w:hint="eastAsia"/>
                <w:sz w:val="16"/>
                <w:szCs w:val="16"/>
              </w:rPr>
              <w:t>行く</w:t>
            </w:r>
          </w:p>
        </w:tc>
        <w:tc>
          <w:tcPr>
            <w:tcW w:w="1699" w:type="dxa"/>
            <w:vAlign w:val="center"/>
          </w:tcPr>
          <w:p w14:paraId="188C3543" w14:textId="7E62F69A" w:rsidR="00745CB2" w:rsidRPr="00745CB2" w:rsidRDefault="00745CB2" w:rsidP="00745CB2">
            <w:pPr>
              <w:keepNext/>
              <w:jc w:val="center"/>
              <w:rPr>
                <w:sz w:val="16"/>
                <w:szCs w:val="16"/>
              </w:rPr>
            </w:pPr>
            <w:r w:rsidRPr="00745CB2">
              <w:rPr>
                <w:rFonts w:hint="eastAsia"/>
                <w:sz w:val="16"/>
                <w:szCs w:val="16"/>
              </w:rPr>
              <w:t>少人数では</w:t>
            </w:r>
            <w:r w:rsidR="00D17646">
              <w:rPr>
                <w:sz w:val="16"/>
                <w:szCs w:val="16"/>
              </w:rPr>
              <w:br/>
            </w:r>
            <w:r w:rsidRPr="00745CB2">
              <w:rPr>
                <w:rFonts w:hint="eastAsia"/>
                <w:sz w:val="16"/>
                <w:szCs w:val="16"/>
              </w:rPr>
              <w:t>行きづらい</w:t>
            </w:r>
          </w:p>
        </w:tc>
        <w:tc>
          <w:tcPr>
            <w:tcW w:w="1699" w:type="dxa"/>
            <w:vAlign w:val="center"/>
          </w:tcPr>
          <w:p w14:paraId="55E418BD" w14:textId="25CAA0E6" w:rsidR="00745CB2" w:rsidRPr="00745CB2" w:rsidRDefault="00745CB2" w:rsidP="00745CB2">
            <w:pPr>
              <w:keepNext/>
              <w:jc w:val="center"/>
              <w:rPr>
                <w:sz w:val="16"/>
                <w:szCs w:val="16"/>
              </w:rPr>
            </w:pPr>
            <w:r w:rsidRPr="00745CB2">
              <w:rPr>
                <w:rFonts w:hint="eastAsia"/>
                <w:sz w:val="16"/>
                <w:szCs w:val="16"/>
              </w:rPr>
              <w:t>混むのが嫌だから</w:t>
            </w:r>
            <w:r w:rsidR="00D17646">
              <w:rPr>
                <w:sz w:val="16"/>
                <w:szCs w:val="16"/>
              </w:rPr>
              <w:br/>
            </w:r>
            <w:r w:rsidRPr="00745CB2">
              <w:rPr>
                <w:rFonts w:hint="eastAsia"/>
                <w:sz w:val="16"/>
                <w:szCs w:val="16"/>
              </w:rPr>
              <w:t>3</w:t>
            </w:r>
            <w:r w:rsidRPr="00745CB2">
              <w:rPr>
                <w:rFonts w:hint="eastAsia"/>
                <w:sz w:val="16"/>
                <w:szCs w:val="16"/>
              </w:rPr>
              <w:t>限の時間が</w:t>
            </w:r>
            <w:r w:rsidR="00D17646">
              <w:rPr>
                <w:sz w:val="16"/>
                <w:szCs w:val="16"/>
              </w:rPr>
              <w:br/>
            </w:r>
            <w:r w:rsidRPr="00745CB2">
              <w:rPr>
                <w:rFonts w:hint="eastAsia"/>
                <w:sz w:val="16"/>
                <w:szCs w:val="16"/>
              </w:rPr>
              <w:t>営業時間だと行く</w:t>
            </w:r>
          </w:p>
        </w:tc>
      </w:tr>
      <w:tr w:rsidR="00745CB2" w:rsidRPr="00745CB2" w14:paraId="15F64B06" w14:textId="77777777" w:rsidTr="00745CB2">
        <w:tc>
          <w:tcPr>
            <w:tcW w:w="1698" w:type="dxa"/>
            <w:vAlign w:val="center"/>
          </w:tcPr>
          <w:p w14:paraId="57120A24" w14:textId="698B58BD" w:rsidR="00745CB2" w:rsidRPr="00745CB2" w:rsidRDefault="00745CB2" w:rsidP="00745CB2">
            <w:pPr>
              <w:keepNext/>
              <w:jc w:val="center"/>
              <w:rPr>
                <w:sz w:val="16"/>
                <w:szCs w:val="16"/>
              </w:rPr>
            </w:pPr>
            <w:r w:rsidRPr="00745CB2">
              <w:rPr>
                <w:rFonts w:hint="eastAsia"/>
                <w:sz w:val="16"/>
                <w:szCs w:val="16"/>
              </w:rPr>
              <w:t>気分や混み具合で</w:t>
            </w:r>
            <w:r w:rsidR="00D17646">
              <w:rPr>
                <w:sz w:val="16"/>
                <w:szCs w:val="16"/>
              </w:rPr>
              <w:br/>
            </w:r>
            <w:r w:rsidRPr="00745CB2">
              <w:rPr>
                <w:rFonts w:hint="eastAsia"/>
                <w:sz w:val="16"/>
                <w:szCs w:val="16"/>
              </w:rPr>
              <w:t>食堂を選ぶ</w:t>
            </w:r>
          </w:p>
        </w:tc>
        <w:tc>
          <w:tcPr>
            <w:tcW w:w="1699" w:type="dxa"/>
            <w:vAlign w:val="center"/>
          </w:tcPr>
          <w:p w14:paraId="6A1BE3D6" w14:textId="63A96F45" w:rsidR="00745CB2" w:rsidRPr="00745CB2" w:rsidRDefault="00745CB2" w:rsidP="00745CB2">
            <w:pPr>
              <w:keepNext/>
              <w:jc w:val="center"/>
              <w:rPr>
                <w:sz w:val="16"/>
                <w:szCs w:val="16"/>
              </w:rPr>
            </w:pPr>
            <w:r w:rsidRPr="00745CB2">
              <w:rPr>
                <w:rFonts w:hint="eastAsia"/>
                <w:sz w:val="16"/>
                <w:szCs w:val="16"/>
              </w:rPr>
              <w:t>鳩はコスパが悪い</w:t>
            </w:r>
          </w:p>
        </w:tc>
        <w:tc>
          <w:tcPr>
            <w:tcW w:w="1699" w:type="dxa"/>
            <w:vAlign w:val="center"/>
          </w:tcPr>
          <w:p w14:paraId="4B008400" w14:textId="7F2E4A93" w:rsidR="00745CB2" w:rsidRPr="00745CB2" w:rsidRDefault="00745CB2" w:rsidP="00745CB2">
            <w:pPr>
              <w:keepNext/>
              <w:jc w:val="center"/>
              <w:rPr>
                <w:sz w:val="16"/>
                <w:szCs w:val="16"/>
              </w:rPr>
            </w:pPr>
            <w:r w:rsidRPr="00745CB2">
              <w:rPr>
                <w:rFonts w:hint="eastAsia"/>
                <w:sz w:val="16"/>
                <w:szCs w:val="16"/>
              </w:rPr>
              <w:t>席が座りにくい時間は行かない</w:t>
            </w:r>
          </w:p>
        </w:tc>
        <w:tc>
          <w:tcPr>
            <w:tcW w:w="1699" w:type="dxa"/>
            <w:vAlign w:val="center"/>
          </w:tcPr>
          <w:p w14:paraId="6DD4C61E" w14:textId="77777777" w:rsidR="00745CB2" w:rsidRPr="00745CB2" w:rsidRDefault="00745CB2" w:rsidP="00745CB2">
            <w:pPr>
              <w:keepNext/>
              <w:jc w:val="center"/>
              <w:rPr>
                <w:sz w:val="16"/>
                <w:szCs w:val="16"/>
              </w:rPr>
            </w:pPr>
          </w:p>
        </w:tc>
        <w:tc>
          <w:tcPr>
            <w:tcW w:w="1699" w:type="dxa"/>
            <w:vAlign w:val="center"/>
          </w:tcPr>
          <w:p w14:paraId="16C1701A" w14:textId="77777777" w:rsidR="00745CB2" w:rsidRPr="00745CB2" w:rsidRDefault="00745CB2" w:rsidP="00745CB2">
            <w:pPr>
              <w:keepNext/>
              <w:jc w:val="center"/>
              <w:rPr>
                <w:sz w:val="16"/>
                <w:szCs w:val="16"/>
              </w:rPr>
            </w:pPr>
          </w:p>
        </w:tc>
      </w:tr>
    </w:tbl>
    <w:p w14:paraId="15E05C2B" w14:textId="77777777" w:rsidR="00D17646" w:rsidRDefault="00D17646" w:rsidP="00D17646">
      <w:pPr>
        <w:rPr>
          <w:rFonts w:ascii="ＭＳ Ｐ明朝" w:eastAsia="ＭＳ Ｐ明朝" w:hAnsi="ＭＳ Ｐ明朝"/>
        </w:rPr>
      </w:pPr>
    </w:p>
    <w:p w14:paraId="058AF7EA" w14:textId="28F861F4" w:rsidR="00710A34" w:rsidRDefault="006C12E1" w:rsidP="00D17646">
      <w:pPr>
        <w:rPr>
          <w:rFonts w:ascii="ＭＳ Ｐ明朝" w:eastAsia="ＭＳ Ｐ明朝" w:hAnsi="ＭＳ Ｐ明朝"/>
        </w:rPr>
      </w:pPr>
      <w:r>
        <w:rPr>
          <w:rFonts w:ascii="ＭＳ Ｐ明朝" w:eastAsia="ＭＳ Ｐ明朝" w:hAnsi="ＭＳ Ｐ明朝" w:hint="eastAsia"/>
        </w:rPr>
        <w:t>ブレインストーミングの結果</w:t>
      </w:r>
      <w:r w:rsidR="00D17646">
        <w:rPr>
          <w:rFonts w:ascii="ＭＳ Ｐ明朝" w:eastAsia="ＭＳ Ｐ明朝" w:hAnsi="ＭＳ Ｐ明朝" w:hint="eastAsia"/>
        </w:rPr>
        <w:t>に対してKJ法を適用し、</w:t>
      </w:r>
      <w:r w:rsidR="00BF53D7">
        <w:rPr>
          <w:rFonts w:ascii="ＭＳ Ｐ明朝" w:eastAsia="ＭＳ Ｐ明朝" w:hAnsi="ＭＳ Ｐ明朝" w:hint="eastAsia"/>
        </w:rPr>
        <w:t>図解化した結果を</w:t>
      </w:r>
      <w:r w:rsidR="00710A34">
        <w:rPr>
          <w:rFonts w:ascii="ＭＳ Ｐ明朝" w:eastAsia="ＭＳ Ｐ明朝" w:hAnsi="ＭＳ Ｐ明朝" w:hint="eastAsia"/>
        </w:rPr>
        <w:t>図</w:t>
      </w:r>
      <w:r w:rsidR="00DA1983">
        <w:rPr>
          <w:rFonts w:ascii="ＭＳ Ｐ明朝" w:eastAsia="ＭＳ Ｐ明朝" w:hAnsi="ＭＳ Ｐ明朝" w:hint="eastAsia"/>
        </w:rPr>
        <w:t>3</w:t>
      </w:r>
      <w:r w:rsidR="00710A34">
        <w:rPr>
          <w:rFonts w:ascii="ＭＳ Ｐ明朝" w:eastAsia="ＭＳ Ｐ明朝" w:hAnsi="ＭＳ Ｐ明朝" w:hint="eastAsia"/>
        </w:rPr>
        <w:t>に示す。</w:t>
      </w:r>
    </w:p>
    <w:p w14:paraId="3F557658" w14:textId="38620E88" w:rsidR="00710A34" w:rsidRDefault="00710A34" w:rsidP="00710A34">
      <w:pPr>
        <w:rPr>
          <w:rFonts w:ascii="ＭＳ Ｐ明朝" w:eastAsia="ＭＳ Ｐ明朝" w:hAnsi="ＭＳ Ｐ明朝"/>
        </w:rPr>
      </w:pPr>
      <w:r>
        <w:rPr>
          <w:rFonts w:ascii="ＭＳ Ｐ明朝" w:eastAsia="ＭＳ Ｐ明朝" w:hAnsi="ＭＳ Ｐ明朝" w:hint="eastAsia"/>
        </w:rPr>
        <w:t>図</w:t>
      </w:r>
      <w:r w:rsidR="00DA1983">
        <w:rPr>
          <w:rFonts w:ascii="ＭＳ Ｐ明朝" w:eastAsia="ＭＳ Ｐ明朝" w:hAnsi="ＭＳ Ｐ明朝" w:hint="eastAsia"/>
        </w:rPr>
        <w:t>3</w:t>
      </w:r>
      <w:r>
        <w:rPr>
          <w:rFonts w:ascii="ＭＳ Ｐ明朝" w:eastAsia="ＭＳ Ｐ明朝" w:hAnsi="ＭＳ Ｐ明朝" w:hint="eastAsia"/>
        </w:rPr>
        <w:t>から、アンケートで調査する項目を「メニューの種類」、「空席状況」、「並んでから</w:t>
      </w:r>
      <w:r>
        <w:rPr>
          <w:rFonts w:ascii="ＭＳ Ｐ明朝" w:eastAsia="ＭＳ Ｐ明朝" w:hAnsi="ＭＳ Ｐ明朝" w:hint="eastAsia"/>
        </w:rPr>
        <w:lastRenderedPageBreak/>
        <w:t>席に着くまで」、「食堂までの所要時間」、「商品の価格」、「商品の分量」、「グループでの使いやすさ」の7つの項目に決定した。</w:t>
      </w:r>
    </w:p>
    <w:p w14:paraId="085E8750" w14:textId="77777777" w:rsidR="00DA1983" w:rsidRDefault="00710A34" w:rsidP="00DA1983">
      <w:pPr>
        <w:keepNext/>
        <w:jc w:val="center"/>
      </w:pPr>
      <w:r>
        <w:rPr>
          <w:noProof/>
        </w:rPr>
        <w:drawing>
          <wp:inline distT="0" distB="0" distL="0" distR="0" wp14:anchorId="3FED8B1A" wp14:editId="16FE4781">
            <wp:extent cx="5400040" cy="3500120"/>
            <wp:effectExtent l="0" t="0" r="0" b="5080"/>
            <wp:docPr id="15" name="コンテンツ プレースホルダー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コンテンツ プレースホルダー 3"/>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00040" cy="3500120"/>
                    </a:xfrm>
                    <a:prstGeom prst="rect">
                      <a:avLst/>
                    </a:prstGeom>
                  </pic:spPr>
                </pic:pic>
              </a:graphicData>
            </a:graphic>
          </wp:inline>
        </w:drawing>
      </w:r>
    </w:p>
    <w:p w14:paraId="2B09BA93" w14:textId="5EE67F6A" w:rsidR="00710A34" w:rsidRPr="00DA1983" w:rsidRDefault="00DA1983" w:rsidP="00DA1983">
      <w:pPr>
        <w:pStyle w:val="ab"/>
        <w:jc w:val="cente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3</w:t>
      </w:r>
      <w:r>
        <w:fldChar w:fldCharType="end"/>
      </w:r>
      <w:r w:rsidR="00710A34">
        <w:rPr>
          <w:rFonts w:hint="eastAsia"/>
        </w:rPr>
        <w:t xml:space="preserve">　</w:t>
      </w:r>
      <w:r w:rsidR="00710A34">
        <w:rPr>
          <w:rFonts w:hint="eastAsia"/>
        </w:rPr>
        <w:t>KJ</w:t>
      </w:r>
      <w:r w:rsidR="00710A34">
        <w:rPr>
          <w:rFonts w:hint="eastAsia"/>
        </w:rPr>
        <w:t>法の図解化</w:t>
      </w:r>
    </w:p>
    <w:p w14:paraId="2F476049" w14:textId="77777777" w:rsidR="00710A34" w:rsidRPr="00710A34" w:rsidRDefault="00710A34" w:rsidP="00710A34">
      <w:pPr>
        <w:rPr>
          <w:rFonts w:ascii="ＭＳ Ｐ明朝" w:eastAsia="ＭＳ Ｐ明朝" w:hAnsi="ＭＳ Ｐ明朝"/>
        </w:rPr>
      </w:pPr>
    </w:p>
    <w:p w14:paraId="6045A3EA" w14:textId="77777777" w:rsidR="00FD179F" w:rsidRPr="00026B4F" w:rsidRDefault="00710A34" w:rsidP="00026B4F">
      <w:pPr>
        <w:pStyle w:val="aa"/>
        <w:numPr>
          <w:ilvl w:val="1"/>
          <w:numId w:val="26"/>
        </w:numPr>
        <w:ind w:leftChars="0"/>
        <w:rPr>
          <w:rFonts w:ascii="ＭＳ Ｐ明朝" w:eastAsia="ＭＳ Ｐ明朝" w:hAnsi="ＭＳ Ｐ明朝"/>
        </w:rPr>
      </w:pPr>
      <w:r>
        <w:rPr>
          <w:rFonts w:ascii="ＭＳ Ｐゴシック" w:eastAsia="ＭＳ Ｐゴシック" w:hAnsi="ＭＳ Ｐゴシック" w:hint="eastAsia"/>
          <w:sz w:val="36"/>
          <w:szCs w:val="36"/>
        </w:rPr>
        <w:t>重要度の算出</w:t>
      </w:r>
      <w:r w:rsidR="005C38E4">
        <w:rPr>
          <w:rFonts w:ascii="ＭＳ Ｐゴシック" w:eastAsia="ＭＳ Ｐゴシック" w:hAnsi="ＭＳ Ｐゴシック" w:hint="eastAsia"/>
          <w:sz w:val="36"/>
          <w:szCs w:val="36"/>
        </w:rPr>
        <w:t>と総合評価</w:t>
      </w:r>
    </w:p>
    <w:p w14:paraId="3649A883" w14:textId="5083609B" w:rsidR="0056580A" w:rsidRPr="0056580A" w:rsidRDefault="00DC0C6D" w:rsidP="008968DF">
      <w:pPr>
        <w:ind w:firstLineChars="100" w:firstLine="240"/>
        <w:rPr>
          <w:rFonts w:ascii="ＭＳ Ｐ明朝" w:eastAsia="ＭＳ Ｐ明朝" w:hAnsi="ＭＳ Ｐ明朝"/>
        </w:rPr>
      </w:pPr>
      <w:r>
        <w:rPr>
          <w:rFonts w:ascii="ＭＳ Ｐ明朝" w:eastAsia="ＭＳ Ｐ明朝" w:hAnsi="ＭＳ Ｐ明朝" w:hint="eastAsia"/>
        </w:rPr>
        <w:t>アンケートで得られた結果62個の中から有効なデータ29個に対して</w:t>
      </w:r>
      <w:r w:rsidR="00964997">
        <w:rPr>
          <w:rFonts w:ascii="ＭＳ Ｐ明朝" w:eastAsia="ＭＳ Ｐ明朝" w:hAnsi="ＭＳ Ｐ明朝" w:hint="eastAsia"/>
        </w:rPr>
        <w:t>評価基準の</w:t>
      </w:r>
      <w:r>
        <w:rPr>
          <w:rFonts w:ascii="ＭＳ Ｐ明朝" w:eastAsia="ＭＳ Ｐ明朝" w:hAnsi="ＭＳ Ｐ明朝" w:hint="eastAsia"/>
        </w:rPr>
        <w:t>重要度を求めた。</w:t>
      </w:r>
      <w:r w:rsidR="00964997">
        <w:rPr>
          <w:rFonts w:ascii="ＭＳ Ｐ明朝" w:eastAsia="ＭＳ Ｐ明朝" w:hAnsi="ＭＳ Ｐ明朝" w:hint="eastAsia"/>
        </w:rPr>
        <w:t>また、自分で適当に決めた一対比較行列から代替案の重要度を求めた。</w:t>
      </w:r>
      <w:r w:rsidR="00724742">
        <w:rPr>
          <w:rFonts w:ascii="ＭＳ Ｐ明朝" w:eastAsia="ＭＳ Ｐ明朝" w:hAnsi="ＭＳ Ｐ明朝" w:hint="eastAsia"/>
        </w:rPr>
        <w:t>代替案は、東京電機大学鳩山キャンパス内にある第</w:t>
      </w:r>
      <w:r w:rsidR="00724742">
        <w:rPr>
          <w:rFonts w:ascii="ＭＳ Ｐ明朝" w:eastAsia="ＭＳ Ｐ明朝" w:hAnsi="ＭＳ Ｐ明朝"/>
        </w:rPr>
        <w:t>1</w:t>
      </w:r>
      <w:r w:rsidR="00724742">
        <w:rPr>
          <w:rFonts w:ascii="ＭＳ Ｐ明朝" w:eastAsia="ＭＳ Ｐ明朝" w:hAnsi="ＭＳ Ｐ明朝" w:hint="eastAsia"/>
        </w:rPr>
        <w:t>食堂「けやき」、第2食堂「樹海」、「カフェテリア鳩」を想定している。</w:t>
      </w:r>
      <w:r w:rsidR="004F241B">
        <w:rPr>
          <w:rFonts w:ascii="ＭＳ Ｐ明朝" w:eastAsia="ＭＳ Ｐ明朝" w:hAnsi="ＭＳ Ｐ明朝" w:hint="eastAsia"/>
        </w:rPr>
        <w:t>表</w:t>
      </w:r>
      <w:r w:rsidR="002664FF">
        <w:rPr>
          <w:rFonts w:ascii="ＭＳ Ｐ明朝" w:eastAsia="ＭＳ Ｐ明朝" w:hAnsi="ＭＳ Ｐ明朝"/>
        </w:rPr>
        <w:t>6</w:t>
      </w:r>
      <w:r w:rsidR="004F241B">
        <w:rPr>
          <w:rFonts w:ascii="ＭＳ Ｐ明朝" w:eastAsia="ＭＳ Ｐ明朝" w:hAnsi="ＭＳ Ｐ明朝" w:hint="eastAsia"/>
        </w:rPr>
        <w:t>に適当に決めた一対比較行列の重要度を示す。</w:t>
      </w:r>
    </w:p>
    <w:p w14:paraId="42D27DF6" w14:textId="77777777" w:rsidR="0056580A" w:rsidRDefault="0056580A" w:rsidP="0056580A">
      <w:pPr>
        <w:pStyle w:val="ab"/>
        <w:keepNext/>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17646">
        <w:rPr>
          <w:noProof/>
        </w:rPr>
        <w:t>6</w:t>
      </w:r>
      <w:r>
        <w:fldChar w:fldCharType="end"/>
      </w:r>
      <w:r>
        <w:rPr>
          <w:rFonts w:hint="eastAsia"/>
        </w:rPr>
        <w:t xml:space="preserve"> </w:t>
      </w:r>
      <w:r>
        <w:rPr>
          <w:rFonts w:hint="eastAsia"/>
        </w:rPr>
        <w:t>代替案の重要度</w:t>
      </w:r>
    </w:p>
    <w:tbl>
      <w:tblPr>
        <w:tblW w:w="6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345"/>
        <w:gridCol w:w="1191"/>
        <w:gridCol w:w="1191"/>
        <w:gridCol w:w="1191"/>
      </w:tblGrid>
      <w:tr w:rsidR="001728EF" w:rsidRPr="001728EF" w14:paraId="7062358A" w14:textId="77777777" w:rsidTr="00061E1D">
        <w:trPr>
          <w:trHeight w:val="270"/>
          <w:jc w:val="center"/>
        </w:trPr>
        <w:tc>
          <w:tcPr>
            <w:tcW w:w="3345" w:type="dxa"/>
            <w:shd w:val="clear" w:color="auto" w:fill="auto"/>
            <w:noWrap/>
            <w:vAlign w:val="center"/>
            <w:hideMark/>
          </w:tcPr>
          <w:p w14:paraId="20370E13" w14:textId="77777777" w:rsidR="001728EF" w:rsidRPr="001728EF" w:rsidRDefault="001728EF" w:rsidP="00061E1D">
            <w:pPr>
              <w:widowControl/>
              <w:jc w:val="center"/>
              <w:rPr>
                <w:rFonts w:ascii="ＭＳ Ｐ明朝" w:eastAsia="ＭＳ Ｐ明朝" w:hAnsi="ＭＳ Ｐ明朝" w:cs="ＭＳ Ｐゴシック"/>
                <w:kern w:val="0"/>
                <w:szCs w:val="24"/>
              </w:rPr>
            </w:pPr>
          </w:p>
        </w:tc>
        <w:tc>
          <w:tcPr>
            <w:tcW w:w="1191" w:type="dxa"/>
            <w:shd w:val="clear" w:color="auto" w:fill="auto"/>
            <w:noWrap/>
            <w:vAlign w:val="center"/>
            <w:hideMark/>
          </w:tcPr>
          <w:p w14:paraId="7B23C238" w14:textId="77777777" w:rsidR="001728EF" w:rsidRPr="001728EF" w:rsidRDefault="001728EF" w:rsidP="00061E1D">
            <w:pPr>
              <w:widowControl/>
              <w:jc w:val="center"/>
              <w:rPr>
                <w:rFonts w:ascii="ＭＳ Ｐ明朝" w:eastAsia="ＭＳ Ｐ明朝" w:hAnsi="ＭＳ Ｐ明朝" w:cs="ＭＳ Ｐゴシック"/>
                <w:color w:val="000000"/>
                <w:kern w:val="0"/>
                <w:szCs w:val="24"/>
              </w:rPr>
            </w:pPr>
            <w:r w:rsidRPr="001728EF">
              <w:rPr>
                <w:rFonts w:ascii="ＭＳ Ｐ明朝" w:eastAsia="ＭＳ Ｐ明朝" w:hAnsi="ＭＳ Ｐ明朝" w:cs="ＭＳ Ｐゴシック" w:hint="eastAsia"/>
                <w:color w:val="000000"/>
                <w:kern w:val="0"/>
                <w:szCs w:val="24"/>
              </w:rPr>
              <w:t>鳩</w:t>
            </w:r>
          </w:p>
        </w:tc>
        <w:tc>
          <w:tcPr>
            <w:tcW w:w="1191" w:type="dxa"/>
            <w:shd w:val="clear" w:color="auto" w:fill="auto"/>
            <w:noWrap/>
            <w:vAlign w:val="center"/>
            <w:hideMark/>
          </w:tcPr>
          <w:p w14:paraId="25DEDDF3" w14:textId="77777777" w:rsidR="001728EF" w:rsidRPr="001728EF" w:rsidRDefault="001728EF" w:rsidP="00061E1D">
            <w:pPr>
              <w:widowControl/>
              <w:jc w:val="center"/>
              <w:rPr>
                <w:rFonts w:ascii="ＭＳ Ｐ明朝" w:eastAsia="ＭＳ Ｐ明朝" w:hAnsi="ＭＳ Ｐ明朝" w:cs="ＭＳ Ｐゴシック"/>
                <w:color w:val="000000"/>
                <w:kern w:val="0"/>
                <w:szCs w:val="24"/>
              </w:rPr>
            </w:pPr>
            <w:r w:rsidRPr="001728EF">
              <w:rPr>
                <w:rFonts w:ascii="ＭＳ Ｐ明朝" w:eastAsia="ＭＳ Ｐ明朝" w:hAnsi="ＭＳ Ｐ明朝" w:cs="ＭＳ Ｐゴシック" w:hint="eastAsia"/>
                <w:color w:val="000000"/>
                <w:kern w:val="0"/>
                <w:szCs w:val="24"/>
              </w:rPr>
              <w:t>樹海</w:t>
            </w:r>
          </w:p>
        </w:tc>
        <w:tc>
          <w:tcPr>
            <w:tcW w:w="1191" w:type="dxa"/>
            <w:shd w:val="clear" w:color="auto" w:fill="auto"/>
            <w:noWrap/>
            <w:vAlign w:val="center"/>
            <w:hideMark/>
          </w:tcPr>
          <w:p w14:paraId="71F573A3" w14:textId="77777777" w:rsidR="001728EF" w:rsidRPr="001728EF" w:rsidRDefault="001728EF" w:rsidP="00061E1D">
            <w:pPr>
              <w:widowControl/>
              <w:jc w:val="center"/>
              <w:rPr>
                <w:rFonts w:ascii="ＭＳ Ｐ明朝" w:eastAsia="ＭＳ Ｐ明朝" w:hAnsi="ＭＳ Ｐ明朝" w:cs="ＭＳ Ｐゴシック"/>
                <w:color w:val="000000"/>
                <w:kern w:val="0"/>
                <w:szCs w:val="24"/>
              </w:rPr>
            </w:pPr>
            <w:r w:rsidRPr="001728EF">
              <w:rPr>
                <w:rFonts w:ascii="ＭＳ Ｐ明朝" w:eastAsia="ＭＳ Ｐ明朝" w:hAnsi="ＭＳ Ｐ明朝" w:cs="ＭＳ Ｐゴシック" w:hint="eastAsia"/>
                <w:color w:val="000000"/>
                <w:kern w:val="0"/>
                <w:szCs w:val="24"/>
              </w:rPr>
              <w:t>けやき</w:t>
            </w:r>
          </w:p>
        </w:tc>
      </w:tr>
      <w:tr w:rsidR="001728EF" w:rsidRPr="001728EF" w14:paraId="247D72E6" w14:textId="77777777" w:rsidTr="00061E1D">
        <w:trPr>
          <w:trHeight w:val="270"/>
          <w:jc w:val="center"/>
        </w:trPr>
        <w:tc>
          <w:tcPr>
            <w:tcW w:w="3345" w:type="dxa"/>
            <w:shd w:val="clear" w:color="auto" w:fill="auto"/>
            <w:noWrap/>
            <w:vAlign w:val="center"/>
            <w:hideMark/>
          </w:tcPr>
          <w:p w14:paraId="02ACDCC2" w14:textId="77777777" w:rsidR="001728EF" w:rsidRPr="001728EF" w:rsidRDefault="001728EF" w:rsidP="00061E1D">
            <w:pPr>
              <w:widowControl/>
              <w:jc w:val="center"/>
              <w:rPr>
                <w:rFonts w:ascii="ＭＳ Ｐ明朝" w:eastAsia="ＭＳ Ｐ明朝" w:hAnsi="ＭＳ Ｐ明朝" w:cs="ＭＳ Ｐゴシック"/>
                <w:color w:val="000000"/>
                <w:kern w:val="0"/>
                <w:szCs w:val="24"/>
              </w:rPr>
            </w:pPr>
            <w:r w:rsidRPr="001728EF">
              <w:rPr>
                <w:rFonts w:ascii="ＭＳ Ｐ明朝" w:eastAsia="ＭＳ Ｐ明朝" w:hAnsi="ＭＳ Ｐ明朝" w:cs="ＭＳ Ｐゴシック" w:hint="eastAsia"/>
                <w:color w:val="000000"/>
                <w:kern w:val="0"/>
                <w:szCs w:val="24"/>
              </w:rPr>
              <w:t>メニューの種類</w:t>
            </w:r>
          </w:p>
        </w:tc>
        <w:tc>
          <w:tcPr>
            <w:tcW w:w="1191" w:type="dxa"/>
            <w:shd w:val="clear" w:color="auto" w:fill="auto"/>
            <w:noWrap/>
            <w:vAlign w:val="center"/>
            <w:hideMark/>
          </w:tcPr>
          <w:p w14:paraId="3C9DA810" w14:textId="77777777" w:rsidR="001728EF" w:rsidRPr="001728EF" w:rsidRDefault="001728EF" w:rsidP="00061E1D">
            <w:pPr>
              <w:widowControl/>
              <w:jc w:val="center"/>
              <w:rPr>
                <w:rFonts w:ascii="ＭＳ Ｐ明朝" w:eastAsia="ＭＳ Ｐ明朝" w:hAnsi="ＭＳ Ｐ明朝" w:cs="ＭＳ Ｐゴシック"/>
                <w:color w:val="000000"/>
                <w:kern w:val="0"/>
                <w:szCs w:val="24"/>
              </w:rPr>
            </w:pPr>
            <w:r w:rsidRPr="001728EF">
              <w:rPr>
                <w:rFonts w:ascii="ＭＳ Ｐ明朝" w:eastAsia="ＭＳ Ｐ明朝" w:hAnsi="ＭＳ Ｐ明朝" w:cs="ＭＳ Ｐゴシック" w:hint="eastAsia"/>
                <w:color w:val="000000"/>
                <w:kern w:val="0"/>
                <w:szCs w:val="24"/>
              </w:rPr>
              <w:t>0.2</w:t>
            </w:r>
            <w:r>
              <w:rPr>
                <w:rFonts w:ascii="ＭＳ Ｐ明朝" w:eastAsia="ＭＳ Ｐ明朝" w:hAnsi="ＭＳ Ｐ明朝" w:cs="ＭＳ Ｐゴシック" w:hint="eastAsia"/>
                <w:color w:val="000000"/>
                <w:kern w:val="0"/>
                <w:szCs w:val="24"/>
              </w:rPr>
              <w:t>00</w:t>
            </w:r>
          </w:p>
        </w:tc>
        <w:tc>
          <w:tcPr>
            <w:tcW w:w="1191" w:type="dxa"/>
            <w:shd w:val="clear" w:color="auto" w:fill="auto"/>
            <w:noWrap/>
            <w:vAlign w:val="center"/>
            <w:hideMark/>
          </w:tcPr>
          <w:p w14:paraId="07454064" w14:textId="77777777" w:rsidR="001728EF" w:rsidRPr="001728EF" w:rsidRDefault="001728EF" w:rsidP="00061E1D">
            <w:pPr>
              <w:widowControl/>
              <w:jc w:val="center"/>
              <w:rPr>
                <w:rFonts w:ascii="ＭＳ Ｐ明朝" w:eastAsia="ＭＳ Ｐ明朝" w:hAnsi="ＭＳ Ｐ明朝" w:cs="ＭＳ Ｐゴシック"/>
                <w:color w:val="000000"/>
                <w:kern w:val="0"/>
                <w:szCs w:val="24"/>
              </w:rPr>
            </w:pPr>
            <w:r w:rsidRPr="001728EF">
              <w:rPr>
                <w:rFonts w:ascii="ＭＳ Ｐ明朝" w:eastAsia="ＭＳ Ｐ明朝" w:hAnsi="ＭＳ Ｐ明朝" w:cs="ＭＳ Ｐゴシック" w:hint="eastAsia"/>
                <w:color w:val="000000"/>
                <w:kern w:val="0"/>
                <w:szCs w:val="24"/>
              </w:rPr>
              <w:t>0.6</w:t>
            </w:r>
            <w:r>
              <w:rPr>
                <w:rFonts w:ascii="ＭＳ Ｐ明朝" w:eastAsia="ＭＳ Ｐ明朝" w:hAnsi="ＭＳ Ｐ明朝" w:cs="ＭＳ Ｐゴシック"/>
                <w:color w:val="000000"/>
                <w:kern w:val="0"/>
                <w:szCs w:val="24"/>
              </w:rPr>
              <w:t>00</w:t>
            </w:r>
          </w:p>
        </w:tc>
        <w:tc>
          <w:tcPr>
            <w:tcW w:w="1191" w:type="dxa"/>
            <w:shd w:val="clear" w:color="auto" w:fill="auto"/>
            <w:noWrap/>
            <w:vAlign w:val="center"/>
            <w:hideMark/>
          </w:tcPr>
          <w:p w14:paraId="06C3E6E4" w14:textId="77777777" w:rsidR="001728EF" w:rsidRPr="001728EF" w:rsidRDefault="001728EF" w:rsidP="00061E1D">
            <w:pPr>
              <w:widowControl/>
              <w:jc w:val="center"/>
              <w:rPr>
                <w:rFonts w:ascii="ＭＳ Ｐ明朝" w:eastAsia="ＭＳ Ｐ明朝" w:hAnsi="ＭＳ Ｐ明朝" w:cs="ＭＳ Ｐゴシック"/>
                <w:color w:val="000000"/>
                <w:kern w:val="0"/>
                <w:szCs w:val="24"/>
              </w:rPr>
            </w:pPr>
            <w:r w:rsidRPr="001728EF">
              <w:rPr>
                <w:rFonts w:ascii="ＭＳ Ｐ明朝" w:eastAsia="ＭＳ Ｐ明朝" w:hAnsi="ＭＳ Ｐ明朝" w:cs="ＭＳ Ｐゴシック" w:hint="eastAsia"/>
                <w:color w:val="000000"/>
                <w:kern w:val="0"/>
                <w:szCs w:val="24"/>
              </w:rPr>
              <w:t>0.2</w:t>
            </w:r>
            <w:r>
              <w:rPr>
                <w:rFonts w:ascii="ＭＳ Ｐ明朝" w:eastAsia="ＭＳ Ｐ明朝" w:hAnsi="ＭＳ Ｐ明朝" w:cs="ＭＳ Ｐゴシック"/>
                <w:color w:val="000000"/>
                <w:kern w:val="0"/>
                <w:szCs w:val="24"/>
              </w:rPr>
              <w:t>00</w:t>
            </w:r>
          </w:p>
        </w:tc>
      </w:tr>
      <w:tr w:rsidR="001728EF" w:rsidRPr="001728EF" w14:paraId="7D73EADF" w14:textId="77777777" w:rsidTr="00061E1D">
        <w:trPr>
          <w:trHeight w:val="270"/>
          <w:jc w:val="center"/>
        </w:trPr>
        <w:tc>
          <w:tcPr>
            <w:tcW w:w="3345" w:type="dxa"/>
            <w:shd w:val="clear" w:color="auto" w:fill="auto"/>
            <w:noWrap/>
            <w:vAlign w:val="center"/>
            <w:hideMark/>
          </w:tcPr>
          <w:p w14:paraId="7BADB2A0" w14:textId="77777777" w:rsidR="001728EF" w:rsidRPr="001728EF" w:rsidRDefault="001728EF" w:rsidP="00061E1D">
            <w:pPr>
              <w:widowControl/>
              <w:jc w:val="center"/>
              <w:rPr>
                <w:rFonts w:ascii="ＭＳ Ｐ明朝" w:eastAsia="ＭＳ Ｐ明朝" w:hAnsi="ＭＳ Ｐ明朝" w:cs="ＭＳ Ｐゴシック"/>
                <w:color w:val="000000"/>
                <w:kern w:val="0"/>
                <w:szCs w:val="24"/>
              </w:rPr>
            </w:pPr>
            <w:r w:rsidRPr="001728EF">
              <w:rPr>
                <w:rFonts w:ascii="ＭＳ Ｐ明朝" w:eastAsia="ＭＳ Ｐ明朝" w:hAnsi="ＭＳ Ｐ明朝" w:cs="ＭＳ Ｐゴシック" w:hint="eastAsia"/>
                <w:color w:val="000000"/>
                <w:kern w:val="0"/>
                <w:szCs w:val="24"/>
              </w:rPr>
              <w:t>空席状況</w:t>
            </w:r>
          </w:p>
        </w:tc>
        <w:tc>
          <w:tcPr>
            <w:tcW w:w="1191" w:type="dxa"/>
            <w:shd w:val="clear" w:color="auto" w:fill="auto"/>
            <w:noWrap/>
            <w:vAlign w:val="center"/>
            <w:hideMark/>
          </w:tcPr>
          <w:p w14:paraId="51AA927E" w14:textId="77777777" w:rsidR="001728EF" w:rsidRPr="001728EF" w:rsidRDefault="001728EF" w:rsidP="00061E1D">
            <w:pPr>
              <w:widowControl/>
              <w:jc w:val="center"/>
              <w:rPr>
                <w:rFonts w:ascii="ＭＳ Ｐ明朝" w:eastAsia="ＭＳ Ｐ明朝" w:hAnsi="ＭＳ Ｐ明朝" w:cs="ＭＳ Ｐゴシック"/>
                <w:color w:val="000000"/>
                <w:kern w:val="0"/>
                <w:szCs w:val="24"/>
              </w:rPr>
            </w:pPr>
            <w:r w:rsidRPr="001728EF">
              <w:rPr>
                <w:rFonts w:ascii="ＭＳ Ｐ明朝" w:eastAsia="ＭＳ Ｐ明朝" w:hAnsi="ＭＳ Ｐ明朝" w:cs="ＭＳ Ｐゴシック" w:hint="eastAsia"/>
                <w:color w:val="000000"/>
                <w:kern w:val="0"/>
                <w:szCs w:val="24"/>
              </w:rPr>
              <w:t>0.618</w:t>
            </w:r>
          </w:p>
        </w:tc>
        <w:tc>
          <w:tcPr>
            <w:tcW w:w="1191" w:type="dxa"/>
            <w:shd w:val="clear" w:color="auto" w:fill="auto"/>
            <w:noWrap/>
            <w:vAlign w:val="center"/>
            <w:hideMark/>
          </w:tcPr>
          <w:p w14:paraId="17C2DB0B" w14:textId="77777777" w:rsidR="001728EF" w:rsidRPr="001728EF" w:rsidRDefault="001728EF" w:rsidP="00061E1D">
            <w:pPr>
              <w:widowControl/>
              <w:jc w:val="center"/>
              <w:rPr>
                <w:rFonts w:ascii="ＭＳ Ｐ明朝" w:eastAsia="ＭＳ Ｐ明朝" w:hAnsi="ＭＳ Ｐ明朝" w:cs="ＭＳ Ｐゴシック"/>
                <w:color w:val="000000"/>
                <w:kern w:val="0"/>
                <w:szCs w:val="24"/>
              </w:rPr>
            </w:pPr>
            <w:r w:rsidRPr="001728EF">
              <w:rPr>
                <w:rFonts w:ascii="ＭＳ Ｐ明朝" w:eastAsia="ＭＳ Ｐ明朝" w:hAnsi="ＭＳ Ｐ明朝" w:cs="ＭＳ Ｐゴシック" w:hint="eastAsia"/>
                <w:color w:val="000000"/>
                <w:kern w:val="0"/>
                <w:szCs w:val="24"/>
              </w:rPr>
              <w:t>0.086</w:t>
            </w:r>
          </w:p>
        </w:tc>
        <w:tc>
          <w:tcPr>
            <w:tcW w:w="1191" w:type="dxa"/>
            <w:shd w:val="clear" w:color="auto" w:fill="auto"/>
            <w:noWrap/>
            <w:vAlign w:val="center"/>
            <w:hideMark/>
          </w:tcPr>
          <w:p w14:paraId="295A04B9" w14:textId="77777777" w:rsidR="001728EF" w:rsidRPr="001728EF" w:rsidRDefault="001728EF" w:rsidP="00061E1D">
            <w:pPr>
              <w:widowControl/>
              <w:jc w:val="center"/>
              <w:rPr>
                <w:rFonts w:ascii="ＭＳ Ｐ明朝" w:eastAsia="ＭＳ Ｐ明朝" w:hAnsi="ＭＳ Ｐ明朝" w:cs="ＭＳ Ｐゴシック"/>
                <w:color w:val="000000"/>
                <w:kern w:val="0"/>
                <w:szCs w:val="24"/>
              </w:rPr>
            </w:pPr>
            <w:r w:rsidRPr="001728EF">
              <w:rPr>
                <w:rFonts w:ascii="ＭＳ Ｐ明朝" w:eastAsia="ＭＳ Ｐ明朝" w:hAnsi="ＭＳ Ｐ明朝" w:cs="ＭＳ Ｐゴシック" w:hint="eastAsia"/>
                <w:color w:val="000000"/>
                <w:kern w:val="0"/>
                <w:szCs w:val="24"/>
              </w:rPr>
              <w:t>0.297</w:t>
            </w:r>
          </w:p>
        </w:tc>
      </w:tr>
      <w:tr w:rsidR="001728EF" w:rsidRPr="001728EF" w14:paraId="3D81A6C6" w14:textId="77777777" w:rsidTr="00061E1D">
        <w:trPr>
          <w:trHeight w:val="270"/>
          <w:jc w:val="center"/>
        </w:trPr>
        <w:tc>
          <w:tcPr>
            <w:tcW w:w="3345" w:type="dxa"/>
            <w:shd w:val="clear" w:color="auto" w:fill="auto"/>
            <w:noWrap/>
            <w:vAlign w:val="center"/>
            <w:hideMark/>
          </w:tcPr>
          <w:p w14:paraId="630659A8" w14:textId="77777777" w:rsidR="001728EF" w:rsidRPr="001728EF" w:rsidRDefault="001728EF" w:rsidP="00061E1D">
            <w:pPr>
              <w:widowControl/>
              <w:jc w:val="center"/>
              <w:rPr>
                <w:rFonts w:ascii="ＭＳ Ｐ明朝" w:eastAsia="ＭＳ Ｐ明朝" w:hAnsi="ＭＳ Ｐ明朝" w:cs="ＭＳ Ｐゴシック"/>
                <w:color w:val="000000"/>
                <w:kern w:val="0"/>
                <w:szCs w:val="24"/>
              </w:rPr>
            </w:pPr>
            <w:r w:rsidRPr="001728EF">
              <w:rPr>
                <w:rFonts w:ascii="ＭＳ Ｐ明朝" w:eastAsia="ＭＳ Ｐ明朝" w:hAnsi="ＭＳ Ｐ明朝" w:cs="ＭＳ Ｐゴシック" w:hint="eastAsia"/>
                <w:color w:val="000000"/>
                <w:kern w:val="0"/>
                <w:szCs w:val="24"/>
              </w:rPr>
              <w:t>並んでから席に着くまでの時間</w:t>
            </w:r>
          </w:p>
        </w:tc>
        <w:tc>
          <w:tcPr>
            <w:tcW w:w="1191" w:type="dxa"/>
            <w:shd w:val="clear" w:color="auto" w:fill="auto"/>
            <w:noWrap/>
            <w:vAlign w:val="center"/>
            <w:hideMark/>
          </w:tcPr>
          <w:p w14:paraId="05AA6A8F" w14:textId="77777777" w:rsidR="001728EF" w:rsidRPr="001728EF" w:rsidRDefault="001728EF" w:rsidP="00061E1D">
            <w:pPr>
              <w:widowControl/>
              <w:jc w:val="center"/>
              <w:rPr>
                <w:rFonts w:ascii="ＭＳ Ｐ明朝" w:eastAsia="ＭＳ Ｐ明朝" w:hAnsi="ＭＳ Ｐ明朝" w:cs="ＭＳ Ｐゴシック"/>
                <w:color w:val="000000"/>
                <w:kern w:val="0"/>
                <w:szCs w:val="24"/>
              </w:rPr>
            </w:pPr>
            <w:r w:rsidRPr="001728EF">
              <w:rPr>
                <w:rFonts w:ascii="ＭＳ Ｐ明朝" w:eastAsia="ＭＳ Ｐ明朝" w:hAnsi="ＭＳ Ｐ明朝" w:cs="ＭＳ Ｐゴシック" w:hint="eastAsia"/>
                <w:color w:val="000000"/>
                <w:kern w:val="0"/>
                <w:szCs w:val="24"/>
              </w:rPr>
              <w:t>0.651</w:t>
            </w:r>
          </w:p>
        </w:tc>
        <w:tc>
          <w:tcPr>
            <w:tcW w:w="1191" w:type="dxa"/>
            <w:shd w:val="clear" w:color="auto" w:fill="auto"/>
            <w:noWrap/>
            <w:vAlign w:val="center"/>
            <w:hideMark/>
          </w:tcPr>
          <w:p w14:paraId="75C6B255" w14:textId="77777777" w:rsidR="001728EF" w:rsidRPr="001728EF" w:rsidRDefault="001728EF" w:rsidP="00061E1D">
            <w:pPr>
              <w:widowControl/>
              <w:jc w:val="center"/>
              <w:rPr>
                <w:rFonts w:ascii="ＭＳ Ｐ明朝" w:eastAsia="ＭＳ Ｐ明朝" w:hAnsi="ＭＳ Ｐ明朝" w:cs="ＭＳ Ｐゴシック"/>
                <w:color w:val="000000"/>
                <w:kern w:val="0"/>
                <w:szCs w:val="24"/>
              </w:rPr>
            </w:pPr>
            <w:r w:rsidRPr="001728EF">
              <w:rPr>
                <w:rFonts w:ascii="ＭＳ Ｐ明朝" w:eastAsia="ＭＳ Ｐ明朝" w:hAnsi="ＭＳ Ｐ明朝" w:cs="ＭＳ Ｐゴシック" w:hint="eastAsia"/>
                <w:color w:val="000000"/>
                <w:kern w:val="0"/>
                <w:szCs w:val="24"/>
              </w:rPr>
              <w:t>0.223</w:t>
            </w:r>
          </w:p>
        </w:tc>
        <w:tc>
          <w:tcPr>
            <w:tcW w:w="1191" w:type="dxa"/>
            <w:shd w:val="clear" w:color="auto" w:fill="auto"/>
            <w:noWrap/>
            <w:vAlign w:val="center"/>
            <w:hideMark/>
          </w:tcPr>
          <w:p w14:paraId="62B46488" w14:textId="77777777" w:rsidR="001728EF" w:rsidRPr="001728EF" w:rsidRDefault="001728EF" w:rsidP="00061E1D">
            <w:pPr>
              <w:widowControl/>
              <w:jc w:val="center"/>
              <w:rPr>
                <w:rFonts w:ascii="ＭＳ Ｐ明朝" w:eastAsia="ＭＳ Ｐ明朝" w:hAnsi="ＭＳ Ｐ明朝" w:cs="ＭＳ Ｐゴシック"/>
                <w:color w:val="000000"/>
                <w:kern w:val="0"/>
                <w:szCs w:val="24"/>
              </w:rPr>
            </w:pPr>
            <w:r w:rsidRPr="001728EF">
              <w:rPr>
                <w:rFonts w:ascii="ＭＳ Ｐ明朝" w:eastAsia="ＭＳ Ｐ明朝" w:hAnsi="ＭＳ Ｐ明朝" w:cs="ＭＳ Ｐゴシック" w:hint="eastAsia"/>
                <w:color w:val="000000"/>
                <w:kern w:val="0"/>
                <w:szCs w:val="24"/>
              </w:rPr>
              <w:t>0.127</w:t>
            </w:r>
          </w:p>
        </w:tc>
      </w:tr>
      <w:tr w:rsidR="001728EF" w:rsidRPr="001728EF" w14:paraId="1CBFE6F4" w14:textId="77777777" w:rsidTr="00061E1D">
        <w:trPr>
          <w:trHeight w:val="270"/>
          <w:jc w:val="center"/>
        </w:trPr>
        <w:tc>
          <w:tcPr>
            <w:tcW w:w="3345" w:type="dxa"/>
            <w:shd w:val="clear" w:color="auto" w:fill="auto"/>
            <w:noWrap/>
            <w:vAlign w:val="center"/>
            <w:hideMark/>
          </w:tcPr>
          <w:p w14:paraId="31E7CCF4" w14:textId="77777777" w:rsidR="001728EF" w:rsidRPr="001728EF" w:rsidRDefault="001728EF" w:rsidP="00061E1D">
            <w:pPr>
              <w:widowControl/>
              <w:jc w:val="center"/>
              <w:rPr>
                <w:rFonts w:ascii="ＭＳ Ｐ明朝" w:eastAsia="ＭＳ Ｐ明朝" w:hAnsi="ＭＳ Ｐ明朝" w:cs="ＭＳ Ｐゴシック"/>
                <w:color w:val="000000"/>
                <w:kern w:val="0"/>
                <w:szCs w:val="24"/>
              </w:rPr>
            </w:pPr>
            <w:r w:rsidRPr="001728EF">
              <w:rPr>
                <w:rFonts w:ascii="ＭＳ Ｐ明朝" w:eastAsia="ＭＳ Ｐ明朝" w:hAnsi="ＭＳ Ｐ明朝" w:cs="ＭＳ Ｐゴシック" w:hint="eastAsia"/>
                <w:color w:val="000000"/>
                <w:kern w:val="0"/>
                <w:szCs w:val="24"/>
              </w:rPr>
              <w:t>食堂までの所要時間</w:t>
            </w:r>
          </w:p>
        </w:tc>
        <w:tc>
          <w:tcPr>
            <w:tcW w:w="1191" w:type="dxa"/>
            <w:shd w:val="clear" w:color="auto" w:fill="auto"/>
            <w:noWrap/>
            <w:vAlign w:val="center"/>
            <w:hideMark/>
          </w:tcPr>
          <w:p w14:paraId="24AE6A02" w14:textId="77777777" w:rsidR="001728EF" w:rsidRPr="001728EF" w:rsidRDefault="001728EF" w:rsidP="00061E1D">
            <w:pPr>
              <w:widowControl/>
              <w:jc w:val="center"/>
              <w:rPr>
                <w:rFonts w:ascii="ＭＳ Ｐ明朝" w:eastAsia="ＭＳ Ｐ明朝" w:hAnsi="ＭＳ Ｐ明朝" w:cs="ＭＳ Ｐゴシック"/>
                <w:color w:val="000000"/>
                <w:kern w:val="0"/>
                <w:szCs w:val="24"/>
              </w:rPr>
            </w:pPr>
            <w:r w:rsidRPr="001728EF">
              <w:rPr>
                <w:rFonts w:ascii="ＭＳ Ｐ明朝" w:eastAsia="ＭＳ Ｐ明朝" w:hAnsi="ＭＳ Ｐ明朝" w:cs="ＭＳ Ｐゴシック" w:hint="eastAsia"/>
                <w:color w:val="000000"/>
                <w:kern w:val="0"/>
                <w:szCs w:val="24"/>
              </w:rPr>
              <w:t>0.637</w:t>
            </w:r>
          </w:p>
        </w:tc>
        <w:tc>
          <w:tcPr>
            <w:tcW w:w="1191" w:type="dxa"/>
            <w:shd w:val="clear" w:color="auto" w:fill="auto"/>
            <w:noWrap/>
            <w:vAlign w:val="center"/>
            <w:hideMark/>
          </w:tcPr>
          <w:p w14:paraId="52259F80" w14:textId="77777777" w:rsidR="001728EF" w:rsidRPr="001728EF" w:rsidRDefault="001728EF" w:rsidP="00061E1D">
            <w:pPr>
              <w:widowControl/>
              <w:jc w:val="center"/>
              <w:rPr>
                <w:rFonts w:ascii="ＭＳ Ｐ明朝" w:eastAsia="ＭＳ Ｐ明朝" w:hAnsi="ＭＳ Ｐ明朝" w:cs="ＭＳ Ｐゴシック"/>
                <w:color w:val="000000"/>
                <w:kern w:val="0"/>
                <w:szCs w:val="24"/>
              </w:rPr>
            </w:pPr>
            <w:r w:rsidRPr="001728EF">
              <w:rPr>
                <w:rFonts w:ascii="ＭＳ Ｐ明朝" w:eastAsia="ＭＳ Ｐ明朝" w:hAnsi="ＭＳ Ｐ明朝" w:cs="ＭＳ Ｐゴシック" w:hint="eastAsia"/>
                <w:color w:val="000000"/>
                <w:kern w:val="0"/>
                <w:szCs w:val="24"/>
              </w:rPr>
              <w:t>0.258</w:t>
            </w:r>
          </w:p>
        </w:tc>
        <w:tc>
          <w:tcPr>
            <w:tcW w:w="1191" w:type="dxa"/>
            <w:shd w:val="clear" w:color="auto" w:fill="auto"/>
            <w:noWrap/>
            <w:vAlign w:val="center"/>
            <w:hideMark/>
          </w:tcPr>
          <w:p w14:paraId="0864C400" w14:textId="77777777" w:rsidR="001728EF" w:rsidRPr="001728EF" w:rsidRDefault="001728EF" w:rsidP="00061E1D">
            <w:pPr>
              <w:widowControl/>
              <w:jc w:val="center"/>
              <w:rPr>
                <w:rFonts w:ascii="ＭＳ Ｐ明朝" w:eastAsia="ＭＳ Ｐ明朝" w:hAnsi="ＭＳ Ｐ明朝" w:cs="ＭＳ Ｐゴシック"/>
                <w:color w:val="000000"/>
                <w:kern w:val="0"/>
                <w:szCs w:val="24"/>
              </w:rPr>
            </w:pPr>
            <w:r w:rsidRPr="001728EF">
              <w:rPr>
                <w:rFonts w:ascii="ＭＳ Ｐ明朝" w:eastAsia="ＭＳ Ｐ明朝" w:hAnsi="ＭＳ Ｐ明朝" w:cs="ＭＳ Ｐゴシック" w:hint="eastAsia"/>
                <w:color w:val="000000"/>
                <w:kern w:val="0"/>
                <w:szCs w:val="24"/>
              </w:rPr>
              <w:t>0.105</w:t>
            </w:r>
          </w:p>
        </w:tc>
      </w:tr>
      <w:tr w:rsidR="001728EF" w:rsidRPr="001728EF" w14:paraId="3D23049B" w14:textId="77777777" w:rsidTr="00061E1D">
        <w:trPr>
          <w:trHeight w:val="270"/>
          <w:jc w:val="center"/>
        </w:trPr>
        <w:tc>
          <w:tcPr>
            <w:tcW w:w="3345" w:type="dxa"/>
            <w:shd w:val="clear" w:color="auto" w:fill="auto"/>
            <w:noWrap/>
            <w:vAlign w:val="center"/>
            <w:hideMark/>
          </w:tcPr>
          <w:p w14:paraId="090BE5E7" w14:textId="77777777" w:rsidR="001728EF" w:rsidRPr="001728EF" w:rsidRDefault="001728EF" w:rsidP="00061E1D">
            <w:pPr>
              <w:widowControl/>
              <w:jc w:val="center"/>
              <w:rPr>
                <w:rFonts w:ascii="ＭＳ Ｐ明朝" w:eastAsia="ＭＳ Ｐ明朝" w:hAnsi="ＭＳ Ｐ明朝" w:cs="ＭＳ Ｐゴシック"/>
                <w:color w:val="000000"/>
                <w:kern w:val="0"/>
                <w:szCs w:val="24"/>
              </w:rPr>
            </w:pPr>
            <w:r w:rsidRPr="001728EF">
              <w:rPr>
                <w:rFonts w:ascii="ＭＳ Ｐ明朝" w:eastAsia="ＭＳ Ｐ明朝" w:hAnsi="ＭＳ Ｐ明朝" w:cs="ＭＳ Ｐゴシック" w:hint="eastAsia"/>
                <w:color w:val="000000"/>
                <w:kern w:val="0"/>
                <w:szCs w:val="24"/>
              </w:rPr>
              <w:t>商品の価格</w:t>
            </w:r>
          </w:p>
        </w:tc>
        <w:tc>
          <w:tcPr>
            <w:tcW w:w="1191" w:type="dxa"/>
            <w:shd w:val="clear" w:color="auto" w:fill="auto"/>
            <w:noWrap/>
            <w:vAlign w:val="center"/>
            <w:hideMark/>
          </w:tcPr>
          <w:p w14:paraId="287F786E" w14:textId="77777777" w:rsidR="001728EF" w:rsidRPr="001728EF" w:rsidRDefault="001728EF" w:rsidP="00061E1D">
            <w:pPr>
              <w:widowControl/>
              <w:jc w:val="center"/>
              <w:rPr>
                <w:rFonts w:ascii="ＭＳ Ｐ明朝" w:eastAsia="ＭＳ Ｐ明朝" w:hAnsi="ＭＳ Ｐ明朝" w:cs="ＭＳ Ｐゴシック"/>
                <w:color w:val="000000"/>
                <w:kern w:val="0"/>
                <w:szCs w:val="24"/>
              </w:rPr>
            </w:pPr>
            <w:r w:rsidRPr="001728EF">
              <w:rPr>
                <w:rFonts w:ascii="ＭＳ Ｐ明朝" w:eastAsia="ＭＳ Ｐ明朝" w:hAnsi="ＭＳ Ｐ明朝" w:cs="ＭＳ Ｐゴシック" w:hint="eastAsia"/>
                <w:color w:val="000000"/>
                <w:kern w:val="0"/>
                <w:szCs w:val="24"/>
              </w:rPr>
              <w:t>0.2</w:t>
            </w:r>
            <w:r>
              <w:rPr>
                <w:rFonts w:ascii="ＭＳ Ｐ明朝" w:eastAsia="ＭＳ Ｐ明朝" w:hAnsi="ＭＳ Ｐ明朝" w:cs="ＭＳ Ｐゴシック"/>
                <w:color w:val="000000"/>
                <w:kern w:val="0"/>
                <w:szCs w:val="24"/>
              </w:rPr>
              <w:t>00</w:t>
            </w:r>
          </w:p>
        </w:tc>
        <w:tc>
          <w:tcPr>
            <w:tcW w:w="1191" w:type="dxa"/>
            <w:shd w:val="clear" w:color="auto" w:fill="auto"/>
            <w:noWrap/>
            <w:vAlign w:val="center"/>
            <w:hideMark/>
          </w:tcPr>
          <w:p w14:paraId="3D3BDF90" w14:textId="77777777" w:rsidR="001728EF" w:rsidRPr="001728EF" w:rsidRDefault="001728EF" w:rsidP="00061E1D">
            <w:pPr>
              <w:widowControl/>
              <w:jc w:val="center"/>
              <w:rPr>
                <w:rFonts w:ascii="ＭＳ Ｐ明朝" w:eastAsia="ＭＳ Ｐ明朝" w:hAnsi="ＭＳ Ｐ明朝" w:cs="ＭＳ Ｐゴシック"/>
                <w:color w:val="000000"/>
                <w:kern w:val="0"/>
                <w:szCs w:val="24"/>
              </w:rPr>
            </w:pPr>
            <w:r w:rsidRPr="001728EF">
              <w:rPr>
                <w:rFonts w:ascii="ＭＳ Ｐ明朝" w:eastAsia="ＭＳ Ｐ明朝" w:hAnsi="ＭＳ Ｐ明朝" w:cs="ＭＳ Ｐゴシック" w:hint="eastAsia"/>
                <w:color w:val="000000"/>
                <w:kern w:val="0"/>
                <w:szCs w:val="24"/>
              </w:rPr>
              <w:t>0.6</w:t>
            </w:r>
            <w:r>
              <w:rPr>
                <w:rFonts w:ascii="ＭＳ Ｐ明朝" w:eastAsia="ＭＳ Ｐ明朝" w:hAnsi="ＭＳ Ｐ明朝" w:cs="ＭＳ Ｐゴシック"/>
                <w:color w:val="000000"/>
                <w:kern w:val="0"/>
                <w:szCs w:val="24"/>
              </w:rPr>
              <w:t>00</w:t>
            </w:r>
          </w:p>
        </w:tc>
        <w:tc>
          <w:tcPr>
            <w:tcW w:w="1191" w:type="dxa"/>
            <w:shd w:val="clear" w:color="auto" w:fill="auto"/>
            <w:noWrap/>
            <w:vAlign w:val="center"/>
            <w:hideMark/>
          </w:tcPr>
          <w:p w14:paraId="3CFC7BB8" w14:textId="77777777" w:rsidR="001728EF" w:rsidRPr="001728EF" w:rsidRDefault="001728EF" w:rsidP="00061E1D">
            <w:pPr>
              <w:widowControl/>
              <w:jc w:val="center"/>
              <w:rPr>
                <w:rFonts w:ascii="ＭＳ Ｐ明朝" w:eastAsia="ＭＳ Ｐ明朝" w:hAnsi="ＭＳ Ｐ明朝" w:cs="ＭＳ Ｐゴシック"/>
                <w:color w:val="000000"/>
                <w:kern w:val="0"/>
                <w:szCs w:val="24"/>
              </w:rPr>
            </w:pPr>
            <w:r w:rsidRPr="001728EF">
              <w:rPr>
                <w:rFonts w:ascii="ＭＳ Ｐ明朝" w:eastAsia="ＭＳ Ｐ明朝" w:hAnsi="ＭＳ Ｐ明朝" w:cs="ＭＳ Ｐゴシック" w:hint="eastAsia"/>
                <w:color w:val="000000"/>
                <w:kern w:val="0"/>
                <w:szCs w:val="24"/>
              </w:rPr>
              <w:t>0.2</w:t>
            </w:r>
            <w:r>
              <w:rPr>
                <w:rFonts w:ascii="ＭＳ Ｐ明朝" w:eastAsia="ＭＳ Ｐ明朝" w:hAnsi="ＭＳ Ｐ明朝" w:cs="ＭＳ Ｐゴシック"/>
                <w:color w:val="000000"/>
                <w:kern w:val="0"/>
                <w:szCs w:val="24"/>
              </w:rPr>
              <w:t>00</w:t>
            </w:r>
          </w:p>
        </w:tc>
      </w:tr>
      <w:tr w:rsidR="001728EF" w:rsidRPr="001728EF" w14:paraId="641A9AD5" w14:textId="77777777" w:rsidTr="00061E1D">
        <w:trPr>
          <w:trHeight w:val="270"/>
          <w:jc w:val="center"/>
        </w:trPr>
        <w:tc>
          <w:tcPr>
            <w:tcW w:w="3345" w:type="dxa"/>
            <w:shd w:val="clear" w:color="auto" w:fill="auto"/>
            <w:noWrap/>
            <w:vAlign w:val="center"/>
            <w:hideMark/>
          </w:tcPr>
          <w:p w14:paraId="03748215" w14:textId="77777777" w:rsidR="001728EF" w:rsidRPr="001728EF" w:rsidRDefault="001728EF" w:rsidP="00061E1D">
            <w:pPr>
              <w:widowControl/>
              <w:jc w:val="center"/>
              <w:rPr>
                <w:rFonts w:ascii="ＭＳ Ｐ明朝" w:eastAsia="ＭＳ Ｐ明朝" w:hAnsi="ＭＳ Ｐ明朝" w:cs="ＭＳ Ｐゴシック"/>
                <w:color w:val="000000"/>
                <w:kern w:val="0"/>
                <w:szCs w:val="24"/>
              </w:rPr>
            </w:pPr>
            <w:r w:rsidRPr="001728EF">
              <w:rPr>
                <w:rFonts w:ascii="ＭＳ Ｐ明朝" w:eastAsia="ＭＳ Ｐ明朝" w:hAnsi="ＭＳ Ｐ明朝" w:cs="ＭＳ Ｐゴシック" w:hint="eastAsia"/>
                <w:color w:val="000000"/>
                <w:kern w:val="0"/>
                <w:szCs w:val="24"/>
              </w:rPr>
              <w:t>商品の分量</w:t>
            </w:r>
          </w:p>
        </w:tc>
        <w:tc>
          <w:tcPr>
            <w:tcW w:w="1191" w:type="dxa"/>
            <w:shd w:val="clear" w:color="auto" w:fill="auto"/>
            <w:noWrap/>
            <w:vAlign w:val="center"/>
            <w:hideMark/>
          </w:tcPr>
          <w:p w14:paraId="27AF15F4" w14:textId="77777777" w:rsidR="001728EF" w:rsidRPr="001728EF" w:rsidRDefault="001728EF" w:rsidP="00061E1D">
            <w:pPr>
              <w:widowControl/>
              <w:jc w:val="center"/>
              <w:rPr>
                <w:rFonts w:ascii="ＭＳ Ｐ明朝" w:eastAsia="ＭＳ Ｐ明朝" w:hAnsi="ＭＳ Ｐ明朝" w:cs="ＭＳ Ｐゴシック"/>
                <w:color w:val="000000"/>
                <w:kern w:val="0"/>
                <w:szCs w:val="24"/>
              </w:rPr>
            </w:pPr>
            <w:r w:rsidRPr="001728EF">
              <w:rPr>
                <w:rFonts w:ascii="ＭＳ Ｐ明朝" w:eastAsia="ＭＳ Ｐ明朝" w:hAnsi="ＭＳ Ｐ明朝" w:cs="ＭＳ Ｐゴシック" w:hint="eastAsia"/>
                <w:color w:val="000000"/>
                <w:kern w:val="0"/>
                <w:szCs w:val="24"/>
              </w:rPr>
              <w:t>0.105</w:t>
            </w:r>
          </w:p>
        </w:tc>
        <w:tc>
          <w:tcPr>
            <w:tcW w:w="1191" w:type="dxa"/>
            <w:shd w:val="clear" w:color="auto" w:fill="auto"/>
            <w:noWrap/>
            <w:vAlign w:val="center"/>
            <w:hideMark/>
          </w:tcPr>
          <w:p w14:paraId="02E9FF92" w14:textId="77777777" w:rsidR="001728EF" w:rsidRPr="001728EF" w:rsidRDefault="001728EF" w:rsidP="00061E1D">
            <w:pPr>
              <w:widowControl/>
              <w:jc w:val="center"/>
              <w:rPr>
                <w:rFonts w:ascii="ＭＳ Ｐ明朝" w:eastAsia="ＭＳ Ｐ明朝" w:hAnsi="ＭＳ Ｐ明朝" w:cs="ＭＳ Ｐゴシック"/>
                <w:color w:val="000000"/>
                <w:kern w:val="0"/>
                <w:szCs w:val="24"/>
              </w:rPr>
            </w:pPr>
            <w:r w:rsidRPr="001728EF">
              <w:rPr>
                <w:rFonts w:ascii="ＭＳ Ｐ明朝" w:eastAsia="ＭＳ Ｐ明朝" w:hAnsi="ＭＳ Ｐ明朝" w:cs="ＭＳ Ｐゴシック" w:hint="eastAsia"/>
                <w:color w:val="000000"/>
                <w:kern w:val="0"/>
                <w:szCs w:val="24"/>
              </w:rPr>
              <w:t>0.258</w:t>
            </w:r>
          </w:p>
        </w:tc>
        <w:tc>
          <w:tcPr>
            <w:tcW w:w="1191" w:type="dxa"/>
            <w:shd w:val="clear" w:color="auto" w:fill="auto"/>
            <w:noWrap/>
            <w:vAlign w:val="center"/>
            <w:hideMark/>
          </w:tcPr>
          <w:p w14:paraId="65FE33EB" w14:textId="77777777" w:rsidR="001728EF" w:rsidRPr="001728EF" w:rsidRDefault="001728EF" w:rsidP="00061E1D">
            <w:pPr>
              <w:widowControl/>
              <w:jc w:val="center"/>
              <w:rPr>
                <w:rFonts w:ascii="ＭＳ Ｐ明朝" w:eastAsia="ＭＳ Ｐ明朝" w:hAnsi="ＭＳ Ｐ明朝" w:cs="ＭＳ Ｐゴシック"/>
                <w:color w:val="000000"/>
                <w:kern w:val="0"/>
                <w:szCs w:val="24"/>
              </w:rPr>
            </w:pPr>
            <w:r w:rsidRPr="001728EF">
              <w:rPr>
                <w:rFonts w:ascii="ＭＳ Ｐ明朝" w:eastAsia="ＭＳ Ｐ明朝" w:hAnsi="ＭＳ Ｐ明朝" w:cs="ＭＳ Ｐゴシック" w:hint="eastAsia"/>
                <w:color w:val="000000"/>
                <w:kern w:val="0"/>
                <w:szCs w:val="24"/>
              </w:rPr>
              <w:t>0.637</w:t>
            </w:r>
          </w:p>
        </w:tc>
      </w:tr>
      <w:tr w:rsidR="001728EF" w:rsidRPr="001728EF" w14:paraId="039A5CE6" w14:textId="77777777" w:rsidTr="00061E1D">
        <w:trPr>
          <w:trHeight w:val="270"/>
          <w:jc w:val="center"/>
        </w:trPr>
        <w:tc>
          <w:tcPr>
            <w:tcW w:w="3345" w:type="dxa"/>
            <w:shd w:val="clear" w:color="auto" w:fill="auto"/>
            <w:noWrap/>
            <w:vAlign w:val="center"/>
            <w:hideMark/>
          </w:tcPr>
          <w:p w14:paraId="6BB2D3C3" w14:textId="77777777" w:rsidR="001728EF" w:rsidRPr="001728EF" w:rsidRDefault="001728EF" w:rsidP="00061E1D">
            <w:pPr>
              <w:widowControl/>
              <w:jc w:val="center"/>
              <w:rPr>
                <w:rFonts w:ascii="ＭＳ Ｐ明朝" w:eastAsia="ＭＳ Ｐ明朝" w:hAnsi="ＭＳ Ｐ明朝" w:cs="ＭＳ Ｐゴシック"/>
                <w:color w:val="000000"/>
                <w:kern w:val="0"/>
                <w:szCs w:val="24"/>
              </w:rPr>
            </w:pPr>
            <w:r w:rsidRPr="001728EF">
              <w:rPr>
                <w:rFonts w:ascii="ＭＳ Ｐ明朝" w:eastAsia="ＭＳ Ｐ明朝" w:hAnsi="ＭＳ Ｐ明朝" w:cs="ＭＳ Ｐゴシック" w:hint="eastAsia"/>
                <w:color w:val="000000"/>
                <w:kern w:val="0"/>
                <w:szCs w:val="24"/>
              </w:rPr>
              <w:t>グループでの使いやすさ</w:t>
            </w:r>
          </w:p>
        </w:tc>
        <w:tc>
          <w:tcPr>
            <w:tcW w:w="1191" w:type="dxa"/>
            <w:shd w:val="clear" w:color="auto" w:fill="auto"/>
            <w:noWrap/>
            <w:vAlign w:val="center"/>
            <w:hideMark/>
          </w:tcPr>
          <w:p w14:paraId="4672DFBE" w14:textId="77777777" w:rsidR="001728EF" w:rsidRPr="001728EF" w:rsidRDefault="001728EF" w:rsidP="00061E1D">
            <w:pPr>
              <w:widowControl/>
              <w:jc w:val="center"/>
              <w:rPr>
                <w:rFonts w:ascii="ＭＳ Ｐ明朝" w:eastAsia="ＭＳ Ｐ明朝" w:hAnsi="ＭＳ Ｐ明朝" w:cs="ＭＳ Ｐゴシック"/>
                <w:color w:val="000000"/>
                <w:kern w:val="0"/>
                <w:szCs w:val="24"/>
              </w:rPr>
            </w:pPr>
            <w:r w:rsidRPr="001728EF">
              <w:rPr>
                <w:rFonts w:ascii="ＭＳ Ｐ明朝" w:eastAsia="ＭＳ Ｐ明朝" w:hAnsi="ＭＳ Ｐ明朝" w:cs="ＭＳ Ｐゴシック" w:hint="eastAsia"/>
                <w:color w:val="000000"/>
                <w:kern w:val="0"/>
                <w:szCs w:val="24"/>
              </w:rPr>
              <w:t>0.076</w:t>
            </w:r>
          </w:p>
        </w:tc>
        <w:tc>
          <w:tcPr>
            <w:tcW w:w="1191" w:type="dxa"/>
            <w:shd w:val="clear" w:color="auto" w:fill="auto"/>
            <w:noWrap/>
            <w:vAlign w:val="center"/>
            <w:hideMark/>
          </w:tcPr>
          <w:p w14:paraId="3FFE5843" w14:textId="77777777" w:rsidR="001728EF" w:rsidRPr="001728EF" w:rsidRDefault="001728EF" w:rsidP="00061E1D">
            <w:pPr>
              <w:widowControl/>
              <w:jc w:val="center"/>
              <w:rPr>
                <w:rFonts w:ascii="ＭＳ Ｐ明朝" w:eastAsia="ＭＳ Ｐ明朝" w:hAnsi="ＭＳ Ｐ明朝" w:cs="ＭＳ Ｐゴシック"/>
                <w:color w:val="000000"/>
                <w:kern w:val="0"/>
                <w:szCs w:val="24"/>
              </w:rPr>
            </w:pPr>
            <w:r w:rsidRPr="001728EF">
              <w:rPr>
                <w:rFonts w:ascii="ＭＳ Ｐ明朝" w:eastAsia="ＭＳ Ｐ明朝" w:hAnsi="ＭＳ Ｐ明朝" w:cs="ＭＳ Ｐゴシック" w:hint="eastAsia"/>
                <w:color w:val="000000"/>
                <w:kern w:val="0"/>
                <w:szCs w:val="24"/>
              </w:rPr>
              <w:t>0.158</w:t>
            </w:r>
          </w:p>
        </w:tc>
        <w:tc>
          <w:tcPr>
            <w:tcW w:w="1191" w:type="dxa"/>
            <w:shd w:val="clear" w:color="auto" w:fill="auto"/>
            <w:noWrap/>
            <w:vAlign w:val="center"/>
            <w:hideMark/>
          </w:tcPr>
          <w:p w14:paraId="1B8CCCD2" w14:textId="77777777" w:rsidR="001728EF" w:rsidRPr="001728EF" w:rsidRDefault="001728EF" w:rsidP="00061E1D">
            <w:pPr>
              <w:widowControl/>
              <w:jc w:val="center"/>
              <w:rPr>
                <w:rFonts w:ascii="ＭＳ Ｐ明朝" w:eastAsia="ＭＳ Ｐ明朝" w:hAnsi="ＭＳ Ｐ明朝" w:cs="ＭＳ Ｐゴシック"/>
                <w:color w:val="000000"/>
                <w:kern w:val="0"/>
                <w:szCs w:val="24"/>
              </w:rPr>
            </w:pPr>
            <w:r w:rsidRPr="001728EF">
              <w:rPr>
                <w:rFonts w:ascii="ＭＳ Ｐ明朝" w:eastAsia="ＭＳ Ｐ明朝" w:hAnsi="ＭＳ Ｐ明朝" w:cs="ＭＳ Ｐゴシック" w:hint="eastAsia"/>
                <w:color w:val="000000"/>
                <w:kern w:val="0"/>
                <w:szCs w:val="24"/>
              </w:rPr>
              <w:t>0.766</w:t>
            </w:r>
          </w:p>
        </w:tc>
      </w:tr>
    </w:tbl>
    <w:p w14:paraId="53EA9767" w14:textId="77777777" w:rsidR="0056580A" w:rsidRDefault="0056580A" w:rsidP="0056580A">
      <w:pPr>
        <w:rPr>
          <w:rFonts w:ascii="ＭＳ Ｐ明朝" w:eastAsia="ＭＳ Ｐ明朝" w:hAnsi="ＭＳ Ｐ明朝"/>
        </w:rPr>
      </w:pPr>
    </w:p>
    <w:p w14:paraId="69BF3EEE" w14:textId="29C4299B" w:rsidR="0056580A" w:rsidRPr="0056580A" w:rsidRDefault="00F87C9B" w:rsidP="00061E1D">
      <w:pPr>
        <w:ind w:firstLineChars="100" w:firstLine="240"/>
        <w:rPr>
          <w:rFonts w:ascii="ＭＳ Ｐ明朝" w:eastAsia="ＭＳ Ｐ明朝" w:hAnsi="ＭＳ Ｐ明朝"/>
        </w:rPr>
      </w:pPr>
      <w:r>
        <w:rPr>
          <w:rFonts w:ascii="ＭＳ Ｐ明朝" w:eastAsia="ＭＳ Ｐ明朝" w:hAnsi="ＭＳ Ｐ明朝" w:hint="eastAsia"/>
        </w:rPr>
        <w:t>評価基準の重要度とそれぞれの食堂</w:t>
      </w:r>
      <w:r w:rsidR="00964997">
        <w:rPr>
          <w:rFonts w:ascii="ＭＳ Ｐ明朝" w:eastAsia="ＭＳ Ｐ明朝" w:hAnsi="ＭＳ Ｐ明朝" w:hint="eastAsia"/>
        </w:rPr>
        <w:t>の重要度を掛け合わせて</w:t>
      </w:r>
      <w:r w:rsidR="0056580A">
        <w:rPr>
          <w:rFonts w:ascii="ＭＳ Ｐ明朝" w:eastAsia="ＭＳ Ｐ明朝" w:hAnsi="ＭＳ Ｐ明朝" w:hint="eastAsia"/>
        </w:rPr>
        <w:t>、ひとりひとりの総合評価を求めた。</w:t>
      </w:r>
      <w:r w:rsidR="0075011D">
        <w:rPr>
          <w:rFonts w:ascii="ＭＳ Ｐ明朝" w:eastAsia="ＭＳ Ｐ明朝" w:hAnsi="ＭＳ Ｐ明朝" w:hint="eastAsia"/>
        </w:rPr>
        <w:t>総合評価で1位</w:t>
      </w:r>
      <w:r w:rsidR="0056580A">
        <w:rPr>
          <w:rFonts w:ascii="ＭＳ Ｐ明朝" w:eastAsia="ＭＳ Ｐ明朝" w:hAnsi="ＭＳ Ｐ明朝" w:hint="eastAsia"/>
        </w:rPr>
        <w:t>になった</w:t>
      </w:r>
      <w:r>
        <w:rPr>
          <w:rFonts w:ascii="ＭＳ Ｐ明朝" w:eastAsia="ＭＳ Ｐ明朝" w:hAnsi="ＭＳ Ｐ明朝" w:hint="eastAsia"/>
        </w:rPr>
        <w:t>回数を、</w:t>
      </w:r>
      <w:r w:rsidR="0075011D">
        <w:rPr>
          <w:rFonts w:ascii="ＭＳ Ｐ明朝" w:eastAsia="ＭＳ Ｐ明朝" w:hAnsi="ＭＳ Ｐ明朝" w:hint="eastAsia"/>
        </w:rPr>
        <w:t>食堂ごとにカウントしたものを</w:t>
      </w:r>
      <w:r>
        <w:rPr>
          <w:rFonts w:ascii="ＭＳ Ｐ明朝" w:eastAsia="ＭＳ Ｐ明朝" w:hAnsi="ＭＳ Ｐ明朝" w:hint="eastAsia"/>
        </w:rPr>
        <w:t>表</w:t>
      </w:r>
      <w:r w:rsidR="002664FF">
        <w:rPr>
          <w:rFonts w:ascii="ＭＳ Ｐ明朝" w:eastAsia="ＭＳ Ｐ明朝" w:hAnsi="ＭＳ Ｐ明朝" w:hint="eastAsia"/>
        </w:rPr>
        <w:t>7</w:t>
      </w:r>
      <w:r>
        <w:rPr>
          <w:rFonts w:ascii="ＭＳ Ｐ明朝" w:eastAsia="ＭＳ Ｐ明朝" w:hAnsi="ＭＳ Ｐ明朝" w:hint="eastAsia"/>
        </w:rPr>
        <w:t>に</w:t>
      </w:r>
      <w:r w:rsidR="0075011D">
        <w:rPr>
          <w:rFonts w:ascii="ＭＳ Ｐ明朝" w:eastAsia="ＭＳ Ｐ明朝" w:hAnsi="ＭＳ Ｐ明朝" w:hint="eastAsia"/>
        </w:rPr>
        <w:t>示す。</w:t>
      </w:r>
    </w:p>
    <w:p w14:paraId="68DE1B9B" w14:textId="77777777" w:rsidR="0056580A" w:rsidRDefault="0056580A" w:rsidP="0056580A">
      <w:pPr>
        <w:pStyle w:val="ab"/>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17646">
        <w:rPr>
          <w:noProof/>
        </w:rPr>
        <w:t>7</w:t>
      </w:r>
      <w:r>
        <w:fldChar w:fldCharType="end"/>
      </w:r>
      <w:r>
        <w:rPr>
          <w:rFonts w:hint="eastAsia"/>
        </w:rPr>
        <w:t xml:space="preserve"> </w:t>
      </w:r>
      <w:r>
        <w:rPr>
          <w:rFonts w:hint="eastAsia"/>
        </w:rPr>
        <w:t>総合評価</w:t>
      </w:r>
    </w:p>
    <w:tbl>
      <w:tblPr>
        <w:tblStyle w:val="ac"/>
        <w:tblW w:w="0" w:type="auto"/>
        <w:jc w:val="center"/>
        <w:tblLook w:val="04A0" w:firstRow="1" w:lastRow="0" w:firstColumn="1" w:lastColumn="0" w:noHBand="0" w:noVBand="1"/>
      </w:tblPr>
      <w:tblGrid>
        <w:gridCol w:w="4247"/>
        <w:gridCol w:w="4247"/>
      </w:tblGrid>
      <w:tr w:rsidR="0075011D" w14:paraId="6DE2F5F1" w14:textId="77777777" w:rsidTr="001728EF">
        <w:trPr>
          <w:jc w:val="center"/>
        </w:trPr>
        <w:tc>
          <w:tcPr>
            <w:tcW w:w="4247" w:type="dxa"/>
            <w:vAlign w:val="center"/>
          </w:tcPr>
          <w:p w14:paraId="2BD5FFC6" w14:textId="77777777" w:rsidR="0075011D" w:rsidRDefault="0075011D" w:rsidP="001728EF">
            <w:pPr>
              <w:jc w:val="center"/>
              <w:rPr>
                <w:rFonts w:ascii="ＭＳ Ｐ明朝" w:eastAsia="ＭＳ Ｐ明朝" w:hAnsi="ＭＳ Ｐ明朝"/>
              </w:rPr>
            </w:pPr>
            <w:r>
              <w:rPr>
                <w:rFonts w:ascii="ＭＳ Ｐ明朝" w:eastAsia="ＭＳ Ｐ明朝" w:hAnsi="ＭＳ Ｐ明朝" w:hint="eastAsia"/>
              </w:rPr>
              <w:t>食堂</w:t>
            </w:r>
          </w:p>
        </w:tc>
        <w:tc>
          <w:tcPr>
            <w:tcW w:w="4247" w:type="dxa"/>
            <w:vAlign w:val="center"/>
          </w:tcPr>
          <w:p w14:paraId="4BC20913" w14:textId="77777777" w:rsidR="0075011D" w:rsidRDefault="0075011D" w:rsidP="001728EF">
            <w:pPr>
              <w:jc w:val="center"/>
              <w:rPr>
                <w:rFonts w:ascii="ＭＳ Ｐ明朝" w:eastAsia="ＭＳ Ｐ明朝" w:hAnsi="ＭＳ Ｐ明朝"/>
              </w:rPr>
            </w:pPr>
            <w:r>
              <w:rPr>
                <w:rFonts w:ascii="ＭＳ Ｐ明朝" w:eastAsia="ＭＳ Ｐ明朝" w:hAnsi="ＭＳ Ｐ明朝" w:hint="eastAsia"/>
              </w:rPr>
              <w:t>総合評価1位の人数</w:t>
            </w:r>
            <w:r w:rsidR="001728EF">
              <w:rPr>
                <w:rFonts w:ascii="ＭＳ Ｐ明朝" w:eastAsia="ＭＳ Ｐ明朝" w:hAnsi="ＭＳ Ｐ明朝" w:hint="eastAsia"/>
              </w:rPr>
              <w:t>(人)</w:t>
            </w:r>
          </w:p>
        </w:tc>
      </w:tr>
      <w:tr w:rsidR="0075011D" w14:paraId="17A0BD30" w14:textId="77777777" w:rsidTr="001728EF">
        <w:trPr>
          <w:jc w:val="center"/>
        </w:trPr>
        <w:tc>
          <w:tcPr>
            <w:tcW w:w="4247" w:type="dxa"/>
            <w:vAlign w:val="center"/>
          </w:tcPr>
          <w:p w14:paraId="370208CD" w14:textId="77777777" w:rsidR="0075011D" w:rsidRDefault="0075011D" w:rsidP="001728EF">
            <w:pPr>
              <w:jc w:val="center"/>
              <w:rPr>
                <w:rFonts w:ascii="ＭＳ Ｐ明朝" w:eastAsia="ＭＳ Ｐ明朝" w:hAnsi="ＭＳ Ｐ明朝"/>
              </w:rPr>
            </w:pPr>
            <w:r>
              <w:rPr>
                <w:rFonts w:ascii="ＭＳ Ｐ明朝" w:eastAsia="ＭＳ Ｐ明朝" w:hAnsi="ＭＳ Ｐ明朝" w:hint="eastAsia"/>
              </w:rPr>
              <w:t>鳩</w:t>
            </w:r>
          </w:p>
        </w:tc>
        <w:tc>
          <w:tcPr>
            <w:tcW w:w="4247" w:type="dxa"/>
            <w:vAlign w:val="center"/>
          </w:tcPr>
          <w:p w14:paraId="641869D3" w14:textId="77777777" w:rsidR="0075011D" w:rsidRDefault="0075011D" w:rsidP="001728EF">
            <w:pPr>
              <w:jc w:val="center"/>
              <w:rPr>
                <w:rFonts w:ascii="ＭＳ Ｐ明朝" w:eastAsia="ＭＳ Ｐ明朝" w:hAnsi="ＭＳ Ｐ明朝"/>
              </w:rPr>
            </w:pPr>
            <w:r>
              <w:rPr>
                <w:rFonts w:ascii="ＭＳ Ｐ明朝" w:eastAsia="ＭＳ Ｐ明朝" w:hAnsi="ＭＳ Ｐ明朝" w:hint="eastAsia"/>
              </w:rPr>
              <w:t>6</w:t>
            </w:r>
          </w:p>
        </w:tc>
      </w:tr>
      <w:tr w:rsidR="0075011D" w14:paraId="714D44D4" w14:textId="77777777" w:rsidTr="001728EF">
        <w:trPr>
          <w:jc w:val="center"/>
        </w:trPr>
        <w:tc>
          <w:tcPr>
            <w:tcW w:w="4247" w:type="dxa"/>
            <w:vAlign w:val="center"/>
          </w:tcPr>
          <w:p w14:paraId="0C86A5BE" w14:textId="77777777" w:rsidR="0075011D" w:rsidRDefault="0075011D" w:rsidP="001728EF">
            <w:pPr>
              <w:jc w:val="center"/>
              <w:rPr>
                <w:rFonts w:ascii="ＭＳ Ｐ明朝" w:eastAsia="ＭＳ Ｐ明朝" w:hAnsi="ＭＳ Ｐ明朝"/>
              </w:rPr>
            </w:pPr>
            <w:r>
              <w:rPr>
                <w:rFonts w:ascii="ＭＳ Ｐ明朝" w:eastAsia="ＭＳ Ｐ明朝" w:hAnsi="ＭＳ Ｐ明朝" w:hint="eastAsia"/>
              </w:rPr>
              <w:t>樹海</w:t>
            </w:r>
          </w:p>
        </w:tc>
        <w:tc>
          <w:tcPr>
            <w:tcW w:w="4247" w:type="dxa"/>
            <w:vAlign w:val="center"/>
          </w:tcPr>
          <w:p w14:paraId="2491328E" w14:textId="77777777" w:rsidR="0075011D" w:rsidRDefault="0075011D" w:rsidP="001728EF">
            <w:pPr>
              <w:jc w:val="center"/>
              <w:rPr>
                <w:rFonts w:ascii="ＭＳ Ｐ明朝" w:eastAsia="ＭＳ Ｐ明朝" w:hAnsi="ＭＳ Ｐ明朝"/>
              </w:rPr>
            </w:pPr>
            <w:r>
              <w:rPr>
                <w:rFonts w:ascii="ＭＳ Ｐ明朝" w:eastAsia="ＭＳ Ｐ明朝" w:hAnsi="ＭＳ Ｐ明朝" w:hint="eastAsia"/>
              </w:rPr>
              <w:t>11</w:t>
            </w:r>
          </w:p>
        </w:tc>
      </w:tr>
      <w:tr w:rsidR="0075011D" w14:paraId="143E0AA1" w14:textId="77777777" w:rsidTr="001728EF">
        <w:trPr>
          <w:jc w:val="center"/>
        </w:trPr>
        <w:tc>
          <w:tcPr>
            <w:tcW w:w="4247" w:type="dxa"/>
            <w:vAlign w:val="center"/>
          </w:tcPr>
          <w:p w14:paraId="3C5671A7" w14:textId="77777777" w:rsidR="0075011D" w:rsidRDefault="0075011D" w:rsidP="001728EF">
            <w:pPr>
              <w:jc w:val="center"/>
              <w:rPr>
                <w:rFonts w:ascii="ＭＳ Ｐ明朝" w:eastAsia="ＭＳ Ｐ明朝" w:hAnsi="ＭＳ Ｐ明朝"/>
              </w:rPr>
            </w:pPr>
            <w:r>
              <w:rPr>
                <w:rFonts w:ascii="ＭＳ Ｐ明朝" w:eastAsia="ＭＳ Ｐ明朝" w:hAnsi="ＭＳ Ｐ明朝" w:hint="eastAsia"/>
              </w:rPr>
              <w:t>けやき</w:t>
            </w:r>
          </w:p>
        </w:tc>
        <w:tc>
          <w:tcPr>
            <w:tcW w:w="4247" w:type="dxa"/>
            <w:vAlign w:val="center"/>
          </w:tcPr>
          <w:p w14:paraId="5B52D83A" w14:textId="77777777" w:rsidR="0075011D" w:rsidRDefault="0075011D" w:rsidP="001728EF">
            <w:pPr>
              <w:jc w:val="center"/>
              <w:rPr>
                <w:rFonts w:ascii="ＭＳ Ｐ明朝" w:eastAsia="ＭＳ Ｐ明朝" w:hAnsi="ＭＳ Ｐ明朝"/>
              </w:rPr>
            </w:pPr>
            <w:commentRangeStart w:id="8"/>
            <w:r>
              <w:rPr>
                <w:rFonts w:ascii="ＭＳ Ｐ明朝" w:eastAsia="ＭＳ Ｐ明朝" w:hAnsi="ＭＳ Ｐ明朝" w:hint="eastAsia"/>
              </w:rPr>
              <w:t>12</w:t>
            </w:r>
            <w:commentRangeEnd w:id="8"/>
            <w:r w:rsidR="00BC324B">
              <w:rPr>
                <w:rStyle w:val="af0"/>
              </w:rPr>
              <w:commentReference w:id="8"/>
            </w:r>
          </w:p>
        </w:tc>
      </w:tr>
    </w:tbl>
    <w:p w14:paraId="2B2A88FF" w14:textId="01AF0F2F" w:rsidR="00964997" w:rsidRDefault="005B0A23" w:rsidP="005B0A23">
      <w:pPr>
        <w:ind w:firstLineChars="100" w:firstLine="240"/>
        <w:rPr>
          <w:rFonts w:ascii="ＭＳ Ｐ明朝" w:eastAsia="ＭＳ Ｐ明朝" w:hAnsi="ＭＳ Ｐ明朝"/>
        </w:rPr>
      </w:pPr>
      <w:r>
        <w:rPr>
          <w:rFonts w:ascii="ＭＳ Ｐ明朝" w:eastAsia="ＭＳ Ｐ明朝" w:hAnsi="ＭＳ Ｐ明朝" w:hint="eastAsia"/>
        </w:rPr>
        <w:t>このように</w:t>
      </w:r>
      <w:r w:rsidR="00D14738">
        <w:rPr>
          <w:rFonts w:ascii="ＭＳ Ｐ明朝" w:eastAsia="ＭＳ Ｐ明朝" w:hAnsi="ＭＳ Ｐ明朝" w:hint="eastAsia"/>
        </w:rPr>
        <w:t>、アンケートの29名は、</w:t>
      </w:r>
      <w:r>
        <w:rPr>
          <w:rFonts w:ascii="ＭＳ Ｐ明朝" w:eastAsia="ＭＳ Ｐ明朝" w:hAnsi="ＭＳ Ｐ明朝" w:hint="eastAsia"/>
        </w:rPr>
        <w:t>表</w:t>
      </w:r>
      <w:r w:rsidR="002664FF">
        <w:rPr>
          <w:rFonts w:ascii="ＭＳ Ｐ明朝" w:eastAsia="ＭＳ Ｐ明朝" w:hAnsi="ＭＳ Ｐ明朝"/>
        </w:rPr>
        <w:t>7</w:t>
      </w:r>
      <w:r>
        <w:rPr>
          <w:rFonts w:ascii="ＭＳ Ｐ明朝" w:eastAsia="ＭＳ Ｐ明朝" w:hAnsi="ＭＳ Ｐ明朝" w:hint="eastAsia"/>
        </w:rPr>
        <w:t>のように食堂に分かれる。</w:t>
      </w:r>
    </w:p>
    <w:p w14:paraId="19D6758E" w14:textId="77777777" w:rsidR="00DC0C6D" w:rsidRDefault="00F87C9B" w:rsidP="00061E1D">
      <w:pPr>
        <w:widowControl/>
        <w:ind w:firstLineChars="100" w:firstLine="240"/>
        <w:jc w:val="left"/>
        <w:rPr>
          <w:rFonts w:ascii="ＭＳ Ｐ明朝" w:eastAsia="ＭＳ Ｐ明朝" w:hAnsi="ＭＳ Ｐ明朝"/>
        </w:rPr>
      </w:pPr>
      <w:r>
        <w:rPr>
          <w:rFonts w:ascii="ＭＳ Ｐ明朝" w:eastAsia="ＭＳ Ｐ明朝" w:hAnsi="ＭＳ Ｐ明朝"/>
        </w:rPr>
        <w:br w:type="page"/>
      </w:r>
      <w:r>
        <w:rPr>
          <w:rFonts w:ascii="ＭＳ Ｐ明朝" w:eastAsia="ＭＳ Ｐ明朝" w:hAnsi="ＭＳ Ｐ明朝" w:hint="eastAsia"/>
        </w:rPr>
        <w:lastRenderedPageBreak/>
        <w:t>次に、29人の重要度の平均を示す。</w:t>
      </w:r>
    </w:p>
    <w:p w14:paraId="53689709" w14:textId="77777777" w:rsidR="001C7B45" w:rsidRDefault="001C7B45" w:rsidP="001C7B45">
      <w:pPr>
        <w:pStyle w:val="ab"/>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17646">
        <w:rPr>
          <w:noProof/>
        </w:rPr>
        <w:t>8</w:t>
      </w:r>
      <w:r>
        <w:fldChar w:fldCharType="end"/>
      </w:r>
      <w:r>
        <w:rPr>
          <w:rFonts w:hint="eastAsia"/>
        </w:rPr>
        <w:t xml:space="preserve">　重要度の平均</w:t>
      </w:r>
    </w:p>
    <w:tbl>
      <w:tblPr>
        <w:tblStyle w:val="ac"/>
        <w:tblW w:w="0" w:type="auto"/>
        <w:jc w:val="center"/>
        <w:tblLook w:val="04A0" w:firstRow="1" w:lastRow="0" w:firstColumn="1" w:lastColumn="0" w:noHBand="0" w:noVBand="1"/>
      </w:tblPr>
      <w:tblGrid>
        <w:gridCol w:w="3494"/>
        <w:gridCol w:w="2909"/>
      </w:tblGrid>
      <w:tr w:rsidR="001728EF" w14:paraId="3CA4F0FC" w14:textId="77777777" w:rsidTr="001728EF">
        <w:trPr>
          <w:jc w:val="center"/>
        </w:trPr>
        <w:tc>
          <w:tcPr>
            <w:tcW w:w="3494" w:type="dxa"/>
            <w:vAlign w:val="center"/>
          </w:tcPr>
          <w:p w14:paraId="6E7714ED" w14:textId="77777777" w:rsidR="001728EF" w:rsidRDefault="001728EF" w:rsidP="001728EF">
            <w:pPr>
              <w:jc w:val="center"/>
              <w:rPr>
                <w:rFonts w:ascii="ＭＳ Ｐ明朝" w:eastAsia="ＭＳ Ｐ明朝" w:hAnsi="ＭＳ Ｐ明朝"/>
              </w:rPr>
            </w:pPr>
            <w:r>
              <w:rPr>
                <w:rFonts w:ascii="ＭＳ Ｐ明朝" w:eastAsia="ＭＳ Ｐ明朝" w:hAnsi="ＭＳ Ｐ明朝" w:hint="eastAsia"/>
              </w:rPr>
              <w:t>評価基準</w:t>
            </w:r>
          </w:p>
        </w:tc>
        <w:tc>
          <w:tcPr>
            <w:tcW w:w="2909" w:type="dxa"/>
            <w:vAlign w:val="center"/>
          </w:tcPr>
          <w:p w14:paraId="696AAE13" w14:textId="77777777" w:rsidR="001728EF" w:rsidRDefault="001728EF" w:rsidP="001728EF">
            <w:pPr>
              <w:jc w:val="center"/>
              <w:rPr>
                <w:rFonts w:ascii="ＭＳ Ｐ明朝" w:eastAsia="ＭＳ Ｐ明朝" w:hAnsi="ＭＳ Ｐ明朝"/>
              </w:rPr>
            </w:pPr>
            <w:r>
              <w:rPr>
                <w:rFonts w:ascii="ＭＳ Ｐ明朝" w:eastAsia="ＭＳ Ｐ明朝" w:hAnsi="ＭＳ Ｐ明朝" w:hint="eastAsia"/>
              </w:rPr>
              <w:t>重要度</w:t>
            </w:r>
          </w:p>
        </w:tc>
      </w:tr>
      <w:tr w:rsidR="00964997" w14:paraId="029EAD9F" w14:textId="77777777" w:rsidTr="001728EF">
        <w:trPr>
          <w:jc w:val="center"/>
        </w:trPr>
        <w:tc>
          <w:tcPr>
            <w:tcW w:w="3494" w:type="dxa"/>
            <w:vAlign w:val="center"/>
          </w:tcPr>
          <w:p w14:paraId="1EBDC479" w14:textId="77777777" w:rsidR="00964997" w:rsidRDefault="00964997" w:rsidP="001728EF">
            <w:pPr>
              <w:jc w:val="center"/>
              <w:rPr>
                <w:rFonts w:ascii="ＭＳ Ｐ明朝" w:eastAsia="ＭＳ Ｐ明朝" w:hAnsi="ＭＳ Ｐ明朝"/>
              </w:rPr>
            </w:pPr>
            <w:r>
              <w:rPr>
                <w:rFonts w:ascii="ＭＳ Ｐ明朝" w:eastAsia="ＭＳ Ｐ明朝" w:hAnsi="ＭＳ Ｐ明朝" w:hint="eastAsia"/>
              </w:rPr>
              <w:t>メニューの種類</w:t>
            </w:r>
          </w:p>
        </w:tc>
        <w:tc>
          <w:tcPr>
            <w:tcW w:w="2909" w:type="dxa"/>
            <w:vAlign w:val="center"/>
          </w:tcPr>
          <w:p w14:paraId="71271006" w14:textId="77777777" w:rsidR="00964997" w:rsidRDefault="00964997" w:rsidP="001728EF">
            <w:pPr>
              <w:jc w:val="center"/>
              <w:rPr>
                <w:rFonts w:ascii="ＭＳ Ｐ明朝" w:eastAsia="ＭＳ Ｐ明朝" w:hAnsi="ＭＳ Ｐ明朝"/>
              </w:rPr>
            </w:pPr>
            <w:r>
              <w:rPr>
                <w:rFonts w:ascii="ＭＳ Ｐ明朝" w:eastAsia="ＭＳ Ｐ明朝" w:hAnsi="ＭＳ Ｐ明朝" w:hint="eastAsia"/>
              </w:rPr>
              <w:t>11%</w:t>
            </w:r>
          </w:p>
        </w:tc>
      </w:tr>
      <w:tr w:rsidR="00964997" w14:paraId="27359E94" w14:textId="77777777" w:rsidTr="001728EF">
        <w:trPr>
          <w:jc w:val="center"/>
        </w:trPr>
        <w:tc>
          <w:tcPr>
            <w:tcW w:w="3494" w:type="dxa"/>
            <w:vAlign w:val="center"/>
          </w:tcPr>
          <w:p w14:paraId="1C774E8F" w14:textId="77777777" w:rsidR="00964997" w:rsidRDefault="00964997" w:rsidP="001728EF">
            <w:pPr>
              <w:jc w:val="center"/>
              <w:rPr>
                <w:rFonts w:ascii="ＭＳ Ｐ明朝" w:eastAsia="ＭＳ Ｐ明朝" w:hAnsi="ＭＳ Ｐ明朝"/>
              </w:rPr>
            </w:pPr>
            <w:r>
              <w:rPr>
                <w:rFonts w:ascii="ＭＳ Ｐ明朝" w:eastAsia="ＭＳ Ｐ明朝" w:hAnsi="ＭＳ Ｐ明朝" w:hint="eastAsia"/>
              </w:rPr>
              <w:t>空席状況</w:t>
            </w:r>
          </w:p>
        </w:tc>
        <w:tc>
          <w:tcPr>
            <w:tcW w:w="2909" w:type="dxa"/>
            <w:vAlign w:val="center"/>
          </w:tcPr>
          <w:p w14:paraId="280D745B" w14:textId="77777777" w:rsidR="00964997" w:rsidRDefault="00964997" w:rsidP="001728EF">
            <w:pPr>
              <w:jc w:val="center"/>
              <w:rPr>
                <w:rFonts w:ascii="ＭＳ Ｐ明朝" w:eastAsia="ＭＳ Ｐ明朝" w:hAnsi="ＭＳ Ｐ明朝"/>
              </w:rPr>
            </w:pPr>
            <w:r>
              <w:rPr>
                <w:rFonts w:ascii="ＭＳ Ｐ明朝" w:eastAsia="ＭＳ Ｐ明朝" w:hAnsi="ＭＳ Ｐ明朝" w:hint="eastAsia"/>
              </w:rPr>
              <w:t>18%</w:t>
            </w:r>
          </w:p>
        </w:tc>
      </w:tr>
      <w:tr w:rsidR="00964997" w14:paraId="7F4159CE" w14:textId="77777777" w:rsidTr="001728EF">
        <w:trPr>
          <w:jc w:val="center"/>
        </w:trPr>
        <w:tc>
          <w:tcPr>
            <w:tcW w:w="3494" w:type="dxa"/>
            <w:vAlign w:val="center"/>
          </w:tcPr>
          <w:p w14:paraId="4F114D3C" w14:textId="77777777" w:rsidR="00964997" w:rsidRDefault="00964997" w:rsidP="001728EF">
            <w:pPr>
              <w:jc w:val="center"/>
              <w:rPr>
                <w:rFonts w:ascii="ＭＳ Ｐ明朝" w:eastAsia="ＭＳ Ｐ明朝" w:hAnsi="ＭＳ Ｐ明朝"/>
              </w:rPr>
            </w:pPr>
            <w:r>
              <w:rPr>
                <w:rFonts w:ascii="ＭＳ Ｐ明朝" w:eastAsia="ＭＳ Ｐ明朝" w:hAnsi="ＭＳ Ｐ明朝" w:hint="eastAsia"/>
              </w:rPr>
              <w:t>並んでから席に着くまでの時間</w:t>
            </w:r>
          </w:p>
        </w:tc>
        <w:tc>
          <w:tcPr>
            <w:tcW w:w="2909" w:type="dxa"/>
            <w:vAlign w:val="center"/>
          </w:tcPr>
          <w:p w14:paraId="65CCDCD9" w14:textId="77777777" w:rsidR="00964997" w:rsidRDefault="00964997" w:rsidP="001728EF">
            <w:pPr>
              <w:jc w:val="center"/>
              <w:rPr>
                <w:rFonts w:ascii="ＭＳ Ｐ明朝" w:eastAsia="ＭＳ Ｐ明朝" w:hAnsi="ＭＳ Ｐ明朝"/>
              </w:rPr>
            </w:pPr>
            <w:r>
              <w:rPr>
                <w:rFonts w:ascii="ＭＳ Ｐ明朝" w:eastAsia="ＭＳ Ｐ明朝" w:hAnsi="ＭＳ Ｐ明朝" w:hint="eastAsia"/>
              </w:rPr>
              <w:t>9%</w:t>
            </w:r>
          </w:p>
        </w:tc>
      </w:tr>
      <w:tr w:rsidR="00964997" w14:paraId="0AC559EC" w14:textId="77777777" w:rsidTr="001728EF">
        <w:trPr>
          <w:jc w:val="center"/>
        </w:trPr>
        <w:tc>
          <w:tcPr>
            <w:tcW w:w="3494" w:type="dxa"/>
            <w:vAlign w:val="center"/>
          </w:tcPr>
          <w:p w14:paraId="091F2009" w14:textId="77777777" w:rsidR="00964997" w:rsidRDefault="00964997" w:rsidP="001728EF">
            <w:pPr>
              <w:jc w:val="center"/>
              <w:rPr>
                <w:rFonts w:ascii="ＭＳ Ｐ明朝" w:eastAsia="ＭＳ Ｐ明朝" w:hAnsi="ＭＳ Ｐ明朝"/>
              </w:rPr>
            </w:pPr>
            <w:r>
              <w:rPr>
                <w:rFonts w:ascii="ＭＳ Ｐ明朝" w:eastAsia="ＭＳ Ｐ明朝" w:hAnsi="ＭＳ Ｐ明朝" w:hint="eastAsia"/>
              </w:rPr>
              <w:t>食堂までの所要時間</w:t>
            </w:r>
          </w:p>
        </w:tc>
        <w:tc>
          <w:tcPr>
            <w:tcW w:w="2909" w:type="dxa"/>
            <w:vAlign w:val="center"/>
          </w:tcPr>
          <w:p w14:paraId="0A1CB7D7" w14:textId="77777777" w:rsidR="00964997" w:rsidRDefault="00964997" w:rsidP="001728EF">
            <w:pPr>
              <w:jc w:val="center"/>
              <w:rPr>
                <w:rFonts w:ascii="ＭＳ Ｐ明朝" w:eastAsia="ＭＳ Ｐ明朝" w:hAnsi="ＭＳ Ｐ明朝"/>
              </w:rPr>
            </w:pPr>
            <w:r>
              <w:rPr>
                <w:rFonts w:ascii="ＭＳ Ｐ明朝" w:eastAsia="ＭＳ Ｐ明朝" w:hAnsi="ＭＳ Ｐ明朝" w:hint="eastAsia"/>
              </w:rPr>
              <w:t>6%</w:t>
            </w:r>
          </w:p>
        </w:tc>
      </w:tr>
      <w:tr w:rsidR="00964997" w14:paraId="1F9AB23F" w14:textId="77777777" w:rsidTr="001728EF">
        <w:trPr>
          <w:jc w:val="center"/>
        </w:trPr>
        <w:tc>
          <w:tcPr>
            <w:tcW w:w="3494" w:type="dxa"/>
            <w:vAlign w:val="center"/>
          </w:tcPr>
          <w:p w14:paraId="501769A8" w14:textId="77777777" w:rsidR="00964997" w:rsidRDefault="00964997" w:rsidP="001728EF">
            <w:pPr>
              <w:jc w:val="center"/>
              <w:rPr>
                <w:rFonts w:ascii="ＭＳ Ｐ明朝" w:eastAsia="ＭＳ Ｐ明朝" w:hAnsi="ＭＳ Ｐ明朝"/>
              </w:rPr>
            </w:pPr>
            <w:r>
              <w:rPr>
                <w:rFonts w:ascii="ＭＳ Ｐ明朝" w:eastAsia="ＭＳ Ｐ明朝" w:hAnsi="ＭＳ Ｐ明朝" w:hint="eastAsia"/>
              </w:rPr>
              <w:t>商品価格</w:t>
            </w:r>
          </w:p>
        </w:tc>
        <w:tc>
          <w:tcPr>
            <w:tcW w:w="2909" w:type="dxa"/>
            <w:vAlign w:val="center"/>
          </w:tcPr>
          <w:p w14:paraId="2D3D3157" w14:textId="77777777" w:rsidR="00964997" w:rsidRDefault="00964997" w:rsidP="001728EF">
            <w:pPr>
              <w:jc w:val="center"/>
              <w:rPr>
                <w:rFonts w:ascii="ＭＳ Ｐ明朝" w:eastAsia="ＭＳ Ｐ明朝" w:hAnsi="ＭＳ Ｐ明朝"/>
              </w:rPr>
            </w:pPr>
            <w:r>
              <w:rPr>
                <w:rFonts w:ascii="ＭＳ Ｐ明朝" w:eastAsia="ＭＳ Ｐ明朝" w:hAnsi="ＭＳ Ｐ明朝" w:hint="eastAsia"/>
              </w:rPr>
              <w:t>26%</w:t>
            </w:r>
          </w:p>
        </w:tc>
      </w:tr>
      <w:tr w:rsidR="00964997" w14:paraId="632942B1" w14:textId="77777777" w:rsidTr="001728EF">
        <w:trPr>
          <w:jc w:val="center"/>
        </w:trPr>
        <w:tc>
          <w:tcPr>
            <w:tcW w:w="3494" w:type="dxa"/>
            <w:vAlign w:val="center"/>
          </w:tcPr>
          <w:p w14:paraId="0CB4D3FC" w14:textId="77777777" w:rsidR="00964997" w:rsidRDefault="00964997" w:rsidP="001728EF">
            <w:pPr>
              <w:jc w:val="center"/>
              <w:rPr>
                <w:rFonts w:ascii="ＭＳ Ｐ明朝" w:eastAsia="ＭＳ Ｐ明朝" w:hAnsi="ＭＳ Ｐ明朝"/>
              </w:rPr>
            </w:pPr>
            <w:r>
              <w:rPr>
                <w:rFonts w:ascii="ＭＳ Ｐ明朝" w:eastAsia="ＭＳ Ｐ明朝" w:hAnsi="ＭＳ Ｐ明朝" w:hint="eastAsia"/>
              </w:rPr>
              <w:t>商品の分量</w:t>
            </w:r>
          </w:p>
        </w:tc>
        <w:tc>
          <w:tcPr>
            <w:tcW w:w="2909" w:type="dxa"/>
            <w:vAlign w:val="center"/>
          </w:tcPr>
          <w:p w14:paraId="10352DC3" w14:textId="77777777" w:rsidR="00964997" w:rsidRDefault="00964997" w:rsidP="001728EF">
            <w:pPr>
              <w:jc w:val="center"/>
              <w:rPr>
                <w:rFonts w:ascii="ＭＳ Ｐ明朝" w:eastAsia="ＭＳ Ｐ明朝" w:hAnsi="ＭＳ Ｐ明朝"/>
              </w:rPr>
            </w:pPr>
            <w:r>
              <w:rPr>
                <w:rFonts w:ascii="ＭＳ Ｐ明朝" w:eastAsia="ＭＳ Ｐ明朝" w:hAnsi="ＭＳ Ｐ明朝" w:hint="eastAsia"/>
              </w:rPr>
              <w:t>18%</w:t>
            </w:r>
          </w:p>
        </w:tc>
      </w:tr>
      <w:tr w:rsidR="00964997" w14:paraId="7E76E715" w14:textId="77777777" w:rsidTr="001728EF">
        <w:trPr>
          <w:jc w:val="center"/>
        </w:trPr>
        <w:tc>
          <w:tcPr>
            <w:tcW w:w="3494" w:type="dxa"/>
            <w:vAlign w:val="center"/>
          </w:tcPr>
          <w:p w14:paraId="40F06AA0" w14:textId="77777777" w:rsidR="00964997" w:rsidRDefault="00964997" w:rsidP="001728EF">
            <w:pPr>
              <w:jc w:val="center"/>
              <w:rPr>
                <w:rFonts w:ascii="ＭＳ Ｐ明朝" w:eastAsia="ＭＳ Ｐ明朝" w:hAnsi="ＭＳ Ｐ明朝"/>
              </w:rPr>
            </w:pPr>
            <w:r>
              <w:rPr>
                <w:rFonts w:ascii="ＭＳ Ｐ明朝" w:eastAsia="ＭＳ Ｐ明朝" w:hAnsi="ＭＳ Ｐ明朝" w:hint="eastAsia"/>
              </w:rPr>
              <w:t>グループでの使いやすさ</w:t>
            </w:r>
          </w:p>
        </w:tc>
        <w:tc>
          <w:tcPr>
            <w:tcW w:w="2909" w:type="dxa"/>
            <w:vAlign w:val="center"/>
          </w:tcPr>
          <w:p w14:paraId="62374C4C" w14:textId="77777777" w:rsidR="00964997" w:rsidRDefault="00964997" w:rsidP="001728EF">
            <w:pPr>
              <w:jc w:val="center"/>
              <w:rPr>
                <w:rFonts w:ascii="ＭＳ Ｐ明朝" w:eastAsia="ＭＳ Ｐ明朝" w:hAnsi="ＭＳ Ｐ明朝"/>
              </w:rPr>
            </w:pPr>
            <w:r>
              <w:rPr>
                <w:rFonts w:ascii="ＭＳ Ｐ明朝" w:eastAsia="ＭＳ Ｐ明朝" w:hAnsi="ＭＳ Ｐ明朝" w:hint="eastAsia"/>
              </w:rPr>
              <w:t>13%</w:t>
            </w:r>
          </w:p>
        </w:tc>
      </w:tr>
    </w:tbl>
    <w:p w14:paraId="328C0AEA" w14:textId="77777777" w:rsidR="00DC0C6D" w:rsidRPr="003732B2" w:rsidRDefault="00DC0C6D" w:rsidP="00FD179F">
      <w:pPr>
        <w:ind w:firstLineChars="100" w:firstLine="240"/>
        <w:rPr>
          <w:rFonts w:ascii="ＭＳ Ｐ明朝" w:eastAsia="ＭＳ Ｐ明朝" w:hAnsi="ＭＳ Ｐ明朝"/>
        </w:rPr>
      </w:pPr>
    </w:p>
    <w:p w14:paraId="418B7745" w14:textId="237D4394" w:rsidR="009B4332" w:rsidRDefault="00F87C9B" w:rsidP="00FD179F">
      <w:pPr>
        <w:ind w:firstLineChars="100" w:firstLine="240"/>
        <w:rPr>
          <w:rFonts w:ascii="ＭＳ Ｐ明朝" w:eastAsia="ＭＳ Ｐ明朝" w:hAnsi="ＭＳ Ｐ明朝"/>
        </w:rPr>
      </w:pPr>
      <w:r>
        <w:rPr>
          <w:rFonts w:ascii="ＭＳ Ｐ明朝" w:eastAsia="ＭＳ Ｐ明朝" w:hAnsi="ＭＳ Ｐ明朝" w:hint="eastAsia"/>
        </w:rPr>
        <w:t>表</w:t>
      </w:r>
      <w:r w:rsidR="002664FF">
        <w:rPr>
          <w:rFonts w:ascii="ＭＳ Ｐ明朝" w:eastAsia="ＭＳ Ｐ明朝" w:hAnsi="ＭＳ Ｐ明朝"/>
        </w:rPr>
        <w:t>8</w:t>
      </w:r>
      <w:r>
        <w:rPr>
          <w:rFonts w:ascii="ＭＳ Ｐ明朝" w:eastAsia="ＭＳ Ｐ明朝" w:hAnsi="ＭＳ Ｐ明朝" w:hint="eastAsia"/>
        </w:rPr>
        <w:t>から、</w:t>
      </w:r>
      <w:r w:rsidR="005B0A23">
        <w:rPr>
          <w:rFonts w:ascii="ＭＳ Ｐ明朝" w:eastAsia="ＭＳ Ｐ明朝" w:hAnsi="ＭＳ Ｐ明朝" w:hint="eastAsia"/>
        </w:rPr>
        <w:t>商品価格が食堂を選ぶ際に一番重要視されていることが分かる。</w:t>
      </w:r>
    </w:p>
    <w:p w14:paraId="1E6B57C1" w14:textId="77777777" w:rsidR="009B4332" w:rsidRDefault="009B4332" w:rsidP="009B4332">
      <w:r>
        <w:br w:type="page"/>
      </w:r>
    </w:p>
    <w:p w14:paraId="171237BF" w14:textId="77777777" w:rsidR="009B4332" w:rsidRDefault="009B4332" w:rsidP="008968DF">
      <w:pPr>
        <w:pStyle w:val="2"/>
        <w:numPr>
          <w:ilvl w:val="0"/>
          <w:numId w:val="31"/>
        </w:numPr>
        <w:rPr>
          <w:rFonts w:ascii="ＭＳ Ｐゴシック" w:eastAsia="ＭＳ Ｐゴシック" w:hAnsi="ＭＳ Ｐゴシック"/>
          <w:sz w:val="36"/>
          <w:szCs w:val="36"/>
        </w:rPr>
      </w:pPr>
      <w:r>
        <w:rPr>
          <w:rFonts w:ascii="ＭＳ Ｐゴシック" w:eastAsia="ＭＳ Ｐゴシック" w:hAnsi="ＭＳ Ｐゴシック" w:hint="eastAsia"/>
          <w:sz w:val="36"/>
          <w:szCs w:val="36"/>
        </w:rPr>
        <w:lastRenderedPageBreak/>
        <w:t>まとめと課題</w:t>
      </w:r>
    </w:p>
    <w:p w14:paraId="30F14971" w14:textId="44363FA9" w:rsidR="001C7B45" w:rsidRDefault="009B4332" w:rsidP="00FD179F">
      <w:pPr>
        <w:ind w:firstLineChars="100" w:firstLine="240"/>
        <w:rPr>
          <w:rFonts w:ascii="ＭＳ Ｐ明朝" w:eastAsia="ＭＳ Ｐ明朝" w:hAnsi="ＭＳ Ｐ明朝"/>
        </w:rPr>
      </w:pPr>
      <w:r>
        <w:rPr>
          <w:rFonts w:ascii="ＭＳ Ｐ明朝" w:eastAsia="ＭＳ Ｐ明朝" w:hAnsi="ＭＳ Ｐ明朝" w:hint="eastAsia"/>
        </w:rPr>
        <w:t>本研究では、</w:t>
      </w:r>
      <w:r w:rsidR="001C7B45">
        <w:rPr>
          <w:rFonts w:ascii="ＭＳ Ｐ明朝" w:eastAsia="ＭＳ Ｐ明朝" w:hAnsi="ＭＳ Ｐ明朝" w:hint="eastAsia"/>
        </w:rPr>
        <w:t>アンケートから</w:t>
      </w:r>
      <w:r>
        <w:rPr>
          <w:rFonts w:ascii="ＭＳ Ｐ明朝" w:eastAsia="ＭＳ Ｐ明朝" w:hAnsi="ＭＳ Ｐ明朝" w:hint="eastAsia"/>
        </w:rPr>
        <w:t>一対比較</w:t>
      </w:r>
      <w:r w:rsidR="001C7B45">
        <w:rPr>
          <w:rFonts w:ascii="ＭＳ Ｐ明朝" w:eastAsia="ＭＳ Ｐ明朝" w:hAnsi="ＭＳ Ｐ明朝" w:hint="eastAsia"/>
        </w:rPr>
        <w:t>表を作成し、そこから重要度を求めて自分が用意した食堂の重要度から学生がどの食堂を選ぶのか予測した。</w:t>
      </w:r>
      <w:commentRangeStart w:id="9"/>
      <w:r w:rsidR="00D17646">
        <w:rPr>
          <w:rFonts w:ascii="ＭＳ Ｐ明朝" w:eastAsia="ＭＳ Ｐ明朝" w:hAnsi="ＭＳ Ｐ明朝" w:hint="eastAsia"/>
        </w:rPr>
        <w:t>結果、ひとりひとりの総合評価を求め、総合評価で1位になったものを</w:t>
      </w:r>
      <w:r w:rsidR="00B43469">
        <w:rPr>
          <w:rFonts w:ascii="ＭＳ Ｐ明朝" w:eastAsia="ＭＳ Ｐ明朝" w:hAnsi="ＭＳ Ｐ明朝" w:hint="eastAsia"/>
        </w:rPr>
        <w:t>学生が向かう食堂の</w:t>
      </w:r>
      <w:r w:rsidR="001F212E">
        <w:rPr>
          <w:rFonts w:ascii="ＭＳ Ｐ明朝" w:eastAsia="ＭＳ Ｐ明朝" w:hAnsi="ＭＳ Ｐ明朝" w:hint="eastAsia"/>
        </w:rPr>
        <w:t>予測とし、評価者がどの食堂に行くのか調査した</w:t>
      </w:r>
      <w:r w:rsidR="00B43469">
        <w:rPr>
          <w:rFonts w:ascii="ＭＳ Ｐ明朝" w:eastAsia="ＭＳ Ｐ明朝" w:hAnsi="ＭＳ Ｐ明朝" w:hint="eastAsia"/>
        </w:rPr>
        <w:t>。</w:t>
      </w:r>
      <w:commentRangeEnd w:id="9"/>
      <w:r w:rsidR="00AB4A54">
        <w:rPr>
          <w:rStyle w:val="af0"/>
        </w:rPr>
        <w:commentReference w:id="9"/>
      </w:r>
    </w:p>
    <w:p w14:paraId="339B5097" w14:textId="77777777" w:rsidR="00FD179F" w:rsidRDefault="009D7F84" w:rsidP="00FD179F">
      <w:pPr>
        <w:ind w:firstLineChars="100" w:firstLine="240"/>
        <w:rPr>
          <w:rFonts w:ascii="ＭＳ Ｐ明朝" w:eastAsia="ＭＳ Ｐ明朝" w:hAnsi="ＭＳ Ｐ明朝"/>
        </w:rPr>
      </w:pPr>
      <w:r>
        <w:rPr>
          <w:rFonts w:ascii="ＭＳ Ｐ明朝" w:eastAsia="ＭＳ Ｐ明朝" w:hAnsi="ＭＳ Ｐ明朝" w:hint="eastAsia"/>
        </w:rPr>
        <w:t>学生の平均の重要度を観察すると、</w:t>
      </w:r>
      <w:r w:rsidR="009B4332">
        <w:rPr>
          <w:rFonts w:ascii="ＭＳ Ｐ明朝" w:eastAsia="ＭＳ Ｐ明朝" w:hAnsi="ＭＳ Ｐ明朝" w:hint="eastAsia"/>
        </w:rPr>
        <w:t>学生は商品価格の重要度が食堂の総合評価に大きく影響していることが分かった。また、並んでから席に着くまでの時間と食堂までの所要時間は</w:t>
      </w:r>
      <w:r>
        <w:rPr>
          <w:rFonts w:ascii="ＭＳ Ｐ明朝" w:eastAsia="ＭＳ Ｐ明朝" w:hAnsi="ＭＳ Ｐ明朝" w:hint="eastAsia"/>
        </w:rPr>
        <w:t>重要度が低いため</w:t>
      </w:r>
      <w:r w:rsidR="009B4332">
        <w:rPr>
          <w:rFonts w:ascii="ＭＳ Ｐ明朝" w:eastAsia="ＭＳ Ｐ明朝" w:hAnsi="ＭＳ Ｐ明朝" w:hint="eastAsia"/>
        </w:rPr>
        <w:t>、食堂の場所や待ち時間は</w:t>
      </w:r>
      <w:r>
        <w:rPr>
          <w:rFonts w:ascii="ＭＳ Ｐ明朝" w:eastAsia="ＭＳ Ｐ明朝" w:hAnsi="ＭＳ Ｐ明朝" w:hint="eastAsia"/>
        </w:rPr>
        <w:t>総合評価の</w:t>
      </w:r>
      <w:r w:rsidR="009B4332">
        <w:rPr>
          <w:rFonts w:ascii="ＭＳ Ｐ明朝" w:eastAsia="ＭＳ Ｐ明朝" w:hAnsi="ＭＳ Ｐ明朝" w:hint="eastAsia"/>
        </w:rPr>
        <w:t>影響が小さいことが分かった。</w:t>
      </w:r>
    </w:p>
    <w:p w14:paraId="686F70D8" w14:textId="77777777" w:rsidR="009D7F84" w:rsidRPr="009D7F84" w:rsidRDefault="009D7F84" w:rsidP="00FD179F">
      <w:pPr>
        <w:ind w:firstLineChars="100" w:firstLine="240"/>
        <w:rPr>
          <w:rFonts w:ascii="ＭＳ Ｐ明朝" w:eastAsia="ＭＳ Ｐ明朝" w:hAnsi="ＭＳ Ｐ明朝"/>
        </w:rPr>
      </w:pPr>
      <w:r>
        <w:rPr>
          <w:rFonts w:ascii="ＭＳ Ｐ明朝" w:eastAsia="ＭＳ Ｐ明朝" w:hAnsi="ＭＳ Ｐ明朝" w:hint="eastAsia"/>
        </w:rPr>
        <w:t>今後の展望としては、</w:t>
      </w:r>
      <w:r w:rsidR="008808B9">
        <w:rPr>
          <w:rFonts w:ascii="ＭＳ Ｐ明朝" w:eastAsia="ＭＳ Ｐ明朝" w:hAnsi="ＭＳ Ｐ明朝" w:hint="eastAsia"/>
        </w:rPr>
        <w:t>より多くの学生にアンケートを取り、サンプル数を増やすことで、食堂</w:t>
      </w:r>
      <w:r w:rsidR="00E47271">
        <w:rPr>
          <w:rFonts w:ascii="ＭＳ Ｐ明朝" w:eastAsia="ＭＳ Ｐ明朝" w:hAnsi="ＭＳ Ｐ明朝" w:hint="eastAsia"/>
        </w:rPr>
        <w:t>に行く人</w:t>
      </w:r>
      <w:r w:rsidR="002A381E">
        <w:rPr>
          <w:rFonts w:ascii="ＭＳ Ｐ明朝" w:eastAsia="ＭＳ Ｐ明朝" w:hAnsi="ＭＳ Ｐ明朝" w:hint="eastAsia"/>
        </w:rPr>
        <w:t>の</w:t>
      </w:r>
      <w:r w:rsidR="008808B9">
        <w:rPr>
          <w:rFonts w:ascii="ＭＳ Ｐ明朝" w:eastAsia="ＭＳ Ｐ明朝" w:hAnsi="ＭＳ Ｐ明朝" w:hint="eastAsia"/>
        </w:rPr>
        <w:t>予測</w:t>
      </w:r>
      <w:r w:rsidR="002A381E">
        <w:rPr>
          <w:rFonts w:ascii="ＭＳ Ｐ明朝" w:eastAsia="ＭＳ Ｐ明朝" w:hAnsi="ＭＳ Ｐ明朝" w:hint="eastAsia"/>
        </w:rPr>
        <w:t>を正確に</w:t>
      </w:r>
      <w:r w:rsidR="008808B9">
        <w:rPr>
          <w:rFonts w:ascii="ＭＳ Ｐ明朝" w:eastAsia="ＭＳ Ｐ明朝" w:hAnsi="ＭＳ Ｐ明朝" w:hint="eastAsia"/>
        </w:rPr>
        <w:t>することが可能だと考えられる。また、その結果の重要度から食堂をどのように改善していくと学生が</w:t>
      </w:r>
      <w:r w:rsidR="00D60DDB">
        <w:rPr>
          <w:rFonts w:ascii="ＭＳ Ｐ明朝" w:eastAsia="ＭＳ Ｐ明朝" w:hAnsi="ＭＳ Ｐ明朝" w:hint="eastAsia"/>
        </w:rPr>
        <w:t>増えるのかなどの改善点を知ることができると考えられる。</w:t>
      </w:r>
    </w:p>
    <w:p w14:paraId="1648ECF5" w14:textId="77777777" w:rsidR="00FF16A4" w:rsidRDefault="00FF16A4" w:rsidP="00FD179F">
      <w:pPr>
        <w:ind w:firstLineChars="100" w:firstLine="240"/>
        <w:rPr>
          <w:rFonts w:ascii="ＭＳ Ｐ明朝" w:eastAsia="ＭＳ Ｐ明朝" w:hAnsi="ＭＳ Ｐ明朝"/>
        </w:rPr>
      </w:pPr>
      <w:r>
        <w:rPr>
          <w:rFonts w:ascii="ＭＳ Ｐ明朝" w:eastAsia="ＭＳ Ｐ明朝" w:hAnsi="ＭＳ Ｐ明朝" w:hint="eastAsia"/>
        </w:rPr>
        <w:t>本研究では、ブレインストーミングとKJ法を用いてアンケートの項目を7項目に決めた。しかし、AHPでは、一対比較行列から重要度を求めるとき、評価基準の項目数が多いとC.I.値が悪くなることが分かっている。そのため、今後アンケートを行うにあたって項目数を減らすために、項目を考え直す必要がある。</w:t>
      </w:r>
    </w:p>
    <w:p w14:paraId="06B7285B" w14:textId="77777777" w:rsidR="00F87C9B" w:rsidRDefault="00FF16A4" w:rsidP="00F87C9B">
      <w:r>
        <w:br w:type="page"/>
      </w:r>
    </w:p>
    <w:p w14:paraId="0AF6B24D" w14:textId="7EEBA51D" w:rsidR="009879E2" w:rsidRPr="00A540D7" w:rsidRDefault="009879E2" w:rsidP="009879E2">
      <w:pPr>
        <w:spacing w:line="480" w:lineRule="exact"/>
        <w:ind w:firstLineChars="100" w:firstLine="360"/>
        <w:rPr>
          <w:rFonts w:ascii="ＭＳ Ｐ明朝" w:eastAsia="ＭＳ Ｐ明朝" w:hAnsi="ＭＳ Ｐ明朝"/>
        </w:rPr>
      </w:pPr>
      <w:r>
        <w:rPr>
          <w:rFonts w:ascii="ＭＳ Ｐゴシック" w:eastAsia="ＭＳ Ｐゴシック" w:hAnsi="ＭＳ Ｐゴシック" w:hint="eastAsia"/>
          <w:sz w:val="36"/>
          <w:szCs w:val="36"/>
        </w:rPr>
        <w:lastRenderedPageBreak/>
        <w:t>謝辞</w:t>
      </w:r>
    </w:p>
    <w:p w14:paraId="251EBB57" w14:textId="4CB0F13B" w:rsidR="009879E2" w:rsidRDefault="009879E2" w:rsidP="00F87C9B">
      <w:r>
        <w:rPr>
          <w:rFonts w:hint="eastAsia"/>
        </w:rPr>
        <w:t>本研究を進めるにあたり、アンケートの実施の際に協力していただいた</w:t>
      </w:r>
      <w:commentRangeStart w:id="10"/>
      <w:r>
        <w:rPr>
          <w:rFonts w:hint="eastAsia"/>
        </w:rPr>
        <w:t>先生、生徒</w:t>
      </w:r>
      <w:commentRangeEnd w:id="10"/>
      <w:r w:rsidR="00AB4A54">
        <w:rPr>
          <w:rStyle w:val="af0"/>
        </w:rPr>
        <w:commentReference w:id="10"/>
      </w:r>
      <w:r>
        <w:rPr>
          <w:rFonts w:hint="eastAsia"/>
        </w:rPr>
        <w:t>に感謝します。</w:t>
      </w:r>
    </w:p>
    <w:p w14:paraId="3BB54AA2" w14:textId="77777777" w:rsidR="009879E2" w:rsidRPr="00F87C9B" w:rsidRDefault="009879E2" w:rsidP="00F87C9B"/>
    <w:p w14:paraId="63402906" w14:textId="2F72BE1F" w:rsidR="0084751F" w:rsidRPr="0084751F" w:rsidRDefault="00531B89" w:rsidP="0084751F">
      <w:pPr>
        <w:spacing w:line="480" w:lineRule="exact"/>
        <w:ind w:firstLineChars="100" w:firstLine="360"/>
        <w:rPr>
          <w:rFonts w:ascii="ＭＳ Ｐゴシック" w:eastAsia="ＭＳ Ｐゴシック" w:hAnsi="ＭＳ Ｐゴシック"/>
          <w:sz w:val="36"/>
          <w:szCs w:val="36"/>
        </w:rPr>
      </w:pPr>
      <w:r w:rsidRPr="000472D4">
        <w:rPr>
          <w:rFonts w:ascii="ＭＳ Ｐゴシック" w:eastAsia="ＭＳ Ｐゴシック" w:hAnsi="ＭＳ Ｐゴシック" w:hint="eastAsia"/>
          <w:sz w:val="36"/>
          <w:szCs w:val="36"/>
        </w:rPr>
        <w:t>参　考　文　献</w:t>
      </w:r>
      <w:bookmarkEnd w:id="7"/>
    </w:p>
    <w:p w14:paraId="0870CAE9" w14:textId="310E3369" w:rsidR="00B35415" w:rsidRDefault="00B35415" w:rsidP="00E9369A">
      <w:pPr>
        <w:numPr>
          <w:ilvl w:val="0"/>
          <w:numId w:val="7"/>
        </w:numPr>
        <w:rPr>
          <w:rFonts w:ascii="ＭＳ Ｐ明朝" w:eastAsia="ＭＳ Ｐ明朝" w:hAnsi="ＭＳ Ｐ明朝"/>
          <w:szCs w:val="18"/>
        </w:rPr>
      </w:pPr>
      <w:r>
        <w:rPr>
          <w:rFonts w:ascii="ＭＳ Ｐ明朝" w:eastAsia="ＭＳ Ｐ明朝" w:hAnsi="ＭＳ Ｐ明朝" w:hint="eastAsia"/>
          <w:szCs w:val="18"/>
        </w:rPr>
        <w:t>東京電機大学:HATOプロジェクト～理工学部カフェテリア「鳩」</w:t>
      </w:r>
    </w:p>
    <w:p w14:paraId="5FF4772A" w14:textId="408C602C" w:rsidR="0084751F" w:rsidRDefault="00B35415" w:rsidP="0084751F">
      <w:pPr>
        <w:ind w:left="421"/>
        <w:rPr>
          <w:rFonts w:ascii="ＭＳ Ｐ明朝" w:eastAsia="ＭＳ Ｐ明朝" w:hAnsi="ＭＳ Ｐ明朝"/>
          <w:szCs w:val="18"/>
        </w:rPr>
      </w:pPr>
      <w:r w:rsidRPr="00B35415">
        <w:rPr>
          <w:rFonts w:ascii="ＭＳ Ｐ明朝" w:eastAsia="ＭＳ Ｐ明朝" w:hAnsi="ＭＳ Ｐ明朝"/>
          <w:szCs w:val="18"/>
        </w:rPr>
        <w:t>http://web.dendai.ac.jp/news/20140523-03.html</w:t>
      </w:r>
      <w:r>
        <w:rPr>
          <w:rFonts w:ascii="ＭＳ Ｐ明朝" w:eastAsia="ＭＳ Ｐ明朝" w:hAnsi="ＭＳ Ｐ明朝" w:hint="eastAsia"/>
          <w:szCs w:val="18"/>
        </w:rPr>
        <w:t xml:space="preserve"> </w:t>
      </w:r>
      <w:r>
        <w:rPr>
          <w:rFonts w:ascii="ＭＳ Ｐ明朝" w:eastAsia="ＭＳ Ｐ明朝" w:hAnsi="ＭＳ Ｐ明朝"/>
          <w:szCs w:val="18"/>
        </w:rPr>
        <w:t>(2016</w:t>
      </w:r>
      <w:r>
        <w:rPr>
          <w:rFonts w:ascii="ＭＳ Ｐ明朝" w:eastAsia="ＭＳ Ｐ明朝" w:hAnsi="ＭＳ Ｐ明朝" w:hint="eastAsia"/>
          <w:szCs w:val="18"/>
        </w:rPr>
        <w:t>-</w:t>
      </w:r>
      <w:r>
        <w:rPr>
          <w:rFonts w:ascii="ＭＳ Ｐ明朝" w:eastAsia="ＭＳ Ｐ明朝" w:hAnsi="ＭＳ Ｐ明朝"/>
          <w:szCs w:val="18"/>
        </w:rPr>
        <w:t>1-27)</w:t>
      </w:r>
    </w:p>
    <w:p w14:paraId="6452509F" w14:textId="4FAB7361" w:rsidR="0084751F" w:rsidRDefault="00890FE5" w:rsidP="0084751F">
      <w:pPr>
        <w:numPr>
          <w:ilvl w:val="0"/>
          <w:numId w:val="7"/>
        </w:numPr>
        <w:rPr>
          <w:rFonts w:ascii="ＭＳ Ｐ明朝" w:eastAsia="ＭＳ Ｐ明朝" w:hAnsi="ＭＳ Ｐ明朝"/>
          <w:szCs w:val="18"/>
        </w:rPr>
      </w:pPr>
      <w:r w:rsidRPr="00BF53D7">
        <w:rPr>
          <w:rFonts w:ascii="ＭＳ Ｐ明朝" w:eastAsia="ＭＳ Ｐ明朝" w:hAnsi="ＭＳ Ｐ明朝" w:hint="eastAsia"/>
          <w:szCs w:val="18"/>
        </w:rPr>
        <w:t>加藤豊</w:t>
      </w:r>
      <w:r w:rsidRPr="00BF53D7">
        <w:rPr>
          <w:rFonts w:ascii="ＭＳ Ｐ明朝" w:eastAsia="ＭＳ Ｐ明朝" w:hAnsi="ＭＳ Ｐ明朝"/>
          <w:szCs w:val="18"/>
        </w:rPr>
        <w:t>,</w:t>
      </w:r>
      <w:r w:rsidRPr="00BF53D7">
        <w:rPr>
          <w:rFonts w:ascii="ＭＳ Ｐ明朝" w:eastAsia="ＭＳ Ｐ明朝" w:hAnsi="ＭＳ Ｐ明朝" w:hint="eastAsia"/>
          <w:szCs w:val="18"/>
        </w:rPr>
        <w:t>小沢正典</w:t>
      </w:r>
      <w:r w:rsidRPr="00BF53D7">
        <w:rPr>
          <w:rFonts w:ascii="ＭＳ Ｐ明朝" w:eastAsia="ＭＳ Ｐ明朝" w:hAnsi="ＭＳ Ｐ明朝"/>
          <w:szCs w:val="18"/>
        </w:rPr>
        <w:t>:OR</w:t>
      </w:r>
      <w:r w:rsidRPr="00BF53D7">
        <w:rPr>
          <w:rFonts w:ascii="ＭＳ Ｐ明朝" w:eastAsia="ＭＳ Ｐ明朝" w:hAnsi="ＭＳ Ｐ明朝" w:hint="eastAsia"/>
          <w:szCs w:val="18"/>
        </w:rPr>
        <w:t>の基礎</w:t>
      </w:r>
      <w:r w:rsidRPr="00BF53D7">
        <w:rPr>
          <w:rFonts w:ascii="ＭＳ Ｐ明朝" w:eastAsia="ＭＳ Ｐ明朝" w:hAnsi="ＭＳ Ｐ明朝"/>
          <w:szCs w:val="18"/>
        </w:rPr>
        <w:t>,</w:t>
      </w:r>
      <w:r w:rsidRPr="00BF53D7">
        <w:rPr>
          <w:rFonts w:ascii="ＭＳ Ｐ明朝" w:eastAsia="ＭＳ Ｐ明朝" w:hAnsi="ＭＳ Ｐ明朝" w:hint="eastAsia"/>
          <w:szCs w:val="18"/>
        </w:rPr>
        <w:t>実教出版</w:t>
      </w:r>
      <w:r w:rsidRPr="00BF53D7">
        <w:rPr>
          <w:rFonts w:ascii="ＭＳ Ｐ明朝" w:eastAsia="ＭＳ Ｐ明朝" w:hAnsi="ＭＳ Ｐ明朝"/>
          <w:szCs w:val="18"/>
        </w:rPr>
        <w:t>,1998</w:t>
      </w:r>
      <w:bookmarkStart w:id="11" w:name="_GoBack"/>
      <w:bookmarkEnd w:id="11"/>
    </w:p>
    <w:p w14:paraId="7F7631F1" w14:textId="3A306CCA" w:rsidR="0084751F" w:rsidRDefault="0084751F" w:rsidP="0084751F">
      <w:pPr>
        <w:numPr>
          <w:ilvl w:val="0"/>
          <w:numId w:val="7"/>
        </w:numPr>
        <w:rPr>
          <w:rFonts w:ascii="ＭＳ Ｐ明朝" w:eastAsia="ＭＳ Ｐ明朝" w:hAnsi="ＭＳ Ｐ明朝"/>
          <w:szCs w:val="18"/>
        </w:rPr>
      </w:pPr>
      <w:r>
        <w:rPr>
          <w:rFonts w:ascii="ＭＳ Ｐ明朝" w:eastAsia="ＭＳ Ｐ明朝" w:hAnsi="ＭＳ Ｐ明朝" w:hint="eastAsia"/>
          <w:szCs w:val="18"/>
        </w:rPr>
        <w:t>池原一哉,豊田秀樹:評価可能な代替案のみを評定する集団AHPモデルの提案,行動計量学　第39巻第2号</w:t>
      </w:r>
    </w:p>
    <w:p w14:paraId="2A79C92C" w14:textId="093F4956" w:rsidR="0084751F" w:rsidRPr="0084751F" w:rsidRDefault="0084751F" w:rsidP="0084751F">
      <w:pPr>
        <w:numPr>
          <w:ilvl w:val="0"/>
          <w:numId w:val="7"/>
        </w:numPr>
        <w:rPr>
          <w:rFonts w:ascii="ＭＳ Ｐ明朝" w:eastAsia="ＭＳ Ｐ明朝" w:hAnsi="ＭＳ Ｐ明朝"/>
          <w:szCs w:val="18"/>
        </w:rPr>
      </w:pPr>
      <w:r>
        <w:rPr>
          <w:rFonts w:ascii="ＭＳ Ｐ明朝" w:eastAsia="ＭＳ Ｐ明朝" w:hAnsi="ＭＳ Ｐ明朝" w:hint="eastAsia"/>
          <w:szCs w:val="18"/>
        </w:rPr>
        <w:t>八巻直一,関谷和之:複数の評価者を想定した大規模AHPの提案と人事評価への適用、Journal of the Operations Research Society of Japan Vol42, No</w:t>
      </w:r>
      <w:r>
        <w:rPr>
          <w:rFonts w:ascii="ＭＳ Ｐ明朝" w:eastAsia="ＭＳ Ｐ明朝" w:hAnsi="ＭＳ Ｐ明朝"/>
          <w:szCs w:val="18"/>
        </w:rPr>
        <w:t>.</w:t>
      </w:r>
      <w:r>
        <w:rPr>
          <w:rFonts w:ascii="ＭＳ Ｐ明朝" w:eastAsia="ＭＳ Ｐ明朝" w:hAnsi="ＭＳ Ｐ明朝" w:hint="eastAsia"/>
          <w:szCs w:val="18"/>
        </w:rPr>
        <w:t>4</w:t>
      </w:r>
    </w:p>
    <w:p w14:paraId="06EB3E58" w14:textId="77777777" w:rsidR="000472D4" w:rsidRDefault="00CF49BB" w:rsidP="00BC0FAA">
      <w:pPr>
        <w:numPr>
          <w:ilvl w:val="0"/>
          <w:numId w:val="7"/>
        </w:numPr>
        <w:rPr>
          <w:rFonts w:ascii="ＭＳ Ｐ明朝" w:eastAsia="ＭＳ Ｐ明朝" w:hAnsi="ＭＳ Ｐ明朝"/>
          <w:szCs w:val="18"/>
        </w:rPr>
      </w:pPr>
      <w:r>
        <w:rPr>
          <w:rFonts w:ascii="ＭＳ Ｐ明朝" w:eastAsia="ＭＳ Ｐ明朝" w:hAnsi="ＭＳ Ｐ明朝"/>
          <w:szCs w:val="18"/>
        </w:rPr>
        <w:t>Cyber Seminar</w:t>
      </w:r>
      <w:r w:rsidR="000B1BE2">
        <w:rPr>
          <w:rFonts w:ascii="ＭＳ Ｐ明朝" w:eastAsia="ＭＳ Ｐ明朝" w:hAnsi="ＭＳ Ｐ明朝" w:hint="eastAsia"/>
          <w:szCs w:val="18"/>
        </w:rPr>
        <w:t>(山井ゼミ):ブレーンストーミングとKJ法</w:t>
      </w:r>
    </w:p>
    <w:p w14:paraId="09C3718A" w14:textId="77777777" w:rsidR="00F4179B" w:rsidRDefault="00F4179B" w:rsidP="00F4179B">
      <w:pPr>
        <w:ind w:left="421"/>
        <w:rPr>
          <w:rFonts w:ascii="ＭＳ Ｐ明朝" w:eastAsia="ＭＳ Ｐ明朝" w:hAnsi="ＭＳ Ｐ明朝"/>
          <w:szCs w:val="18"/>
        </w:rPr>
      </w:pPr>
      <w:r w:rsidRPr="00F4179B">
        <w:rPr>
          <w:rFonts w:ascii="ＭＳ Ｐ明朝" w:eastAsia="ＭＳ Ｐ明朝" w:hAnsi="ＭＳ Ｐ明朝"/>
          <w:szCs w:val="18"/>
        </w:rPr>
        <w:t>http://www.ritsumei.ac.jp/~yamai/kj.htm</w:t>
      </w:r>
      <w:r>
        <w:rPr>
          <w:rFonts w:ascii="ＭＳ Ｐ明朝" w:eastAsia="ＭＳ Ｐ明朝" w:hAnsi="ＭＳ Ｐ明朝"/>
          <w:szCs w:val="18"/>
        </w:rPr>
        <w:t xml:space="preserve"> (</w:t>
      </w:r>
      <w:r>
        <w:rPr>
          <w:rFonts w:ascii="ＭＳ Ｐ明朝" w:eastAsia="ＭＳ Ｐ明朝" w:hAnsi="ＭＳ Ｐ明朝" w:hint="eastAsia"/>
          <w:szCs w:val="18"/>
        </w:rPr>
        <w:t>参照 2016-10-</w:t>
      </w:r>
      <w:r>
        <w:rPr>
          <w:rFonts w:ascii="ＭＳ Ｐ明朝" w:eastAsia="ＭＳ Ｐ明朝" w:hAnsi="ＭＳ Ｐ明朝"/>
          <w:szCs w:val="18"/>
        </w:rPr>
        <w:t>18)</w:t>
      </w:r>
    </w:p>
    <w:p w14:paraId="29E77E1F" w14:textId="77777777" w:rsidR="000B1BE2" w:rsidRDefault="000B1BE2" w:rsidP="000B1BE2">
      <w:pPr>
        <w:numPr>
          <w:ilvl w:val="0"/>
          <w:numId w:val="7"/>
        </w:numPr>
        <w:rPr>
          <w:rFonts w:ascii="ＭＳ Ｐ明朝" w:eastAsia="ＭＳ Ｐ明朝" w:hAnsi="ＭＳ Ｐ明朝"/>
          <w:szCs w:val="18"/>
        </w:rPr>
      </w:pPr>
      <w:r>
        <w:rPr>
          <w:rFonts w:ascii="ＭＳ Ｐ明朝" w:eastAsia="ＭＳ Ｐ明朝" w:hAnsi="ＭＳ Ｐ明朝" w:hint="eastAsia"/>
          <w:szCs w:val="18"/>
        </w:rPr>
        <w:t>川喜多二郎:発想法-創造性開発のために, 中公新書, 1967</w:t>
      </w:r>
    </w:p>
    <w:p w14:paraId="30DE2D93" w14:textId="77777777" w:rsidR="000472D4" w:rsidRDefault="002B12CA" w:rsidP="000472D4">
      <w:pPr>
        <w:numPr>
          <w:ilvl w:val="0"/>
          <w:numId w:val="7"/>
        </w:numPr>
        <w:rPr>
          <w:rFonts w:ascii="ＭＳ Ｐ明朝" w:eastAsia="ＭＳ Ｐ明朝" w:hAnsi="ＭＳ Ｐ明朝"/>
          <w:szCs w:val="18"/>
        </w:rPr>
      </w:pPr>
      <w:r>
        <w:rPr>
          <w:rFonts w:ascii="ＭＳ Ｐ明朝" w:eastAsia="ＭＳ Ｐ明朝" w:hAnsi="ＭＳ Ｐ明朝" w:hint="eastAsia"/>
          <w:szCs w:val="18"/>
        </w:rPr>
        <w:t>高萩栄一郎,中島信之:Excelで学ぶAHP入門, オーム社,</w:t>
      </w:r>
      <w:r>
        <w:rPr>
          <w:rFonts w:ascii="ＭＳ Ｐ明朝" w:eastAsia="ＭＳ Ｐ明朝" w:hAnsi="ＭＳ Ｐ明朝"/>
          <w:szCs w:val="18"/>
        </w:rPr>
        <w:t xml:space="preserve"> </w:t>
      </w:r>
      <w:r>
        <w:rPr>
          <w:rFonts w:ascii="ＭＳ Ｐ明朝" w:eastAsia="ＭＳ Ｐ明朝" w:hAnsi="ＭＳ Ｐ明朝" w:hint="eastAsia"/>
          <w:szCs w:val="18"/>
        </w:rPr>
        <w:t>2005</w:t>
      </w:r>
    </w:p>
    <w:p w14:paraId="1B651E9F" w14:textId="06AC40FF" w:rsidR="00531B89" w:rsidRPr="00B35415" w:rsidRDefault="00F4179B" w:rsidP="00B35415">
      <w:pPr>
        <w:numPr>
          <w:ilvl w:val="0"/>
          <w:numId w:val="7"/>
        </w:numPr>
        <w:rPr>
          <w:rFonts w:ascii="ＭＳ Ｐ明朝" w:eastAsia="ＭＳ Ｐ明朝" w:hAnsi="ＭＳ Ｐ明朝"/>
          <w:szCs w:val="18"/>
        </w:rPr>
      </w:pPr>
      <w:r>
        <w:rPr>
          <w:rFonts w:ascii="ＭＳ Ｐ明朝" w:eastAsia="ＭＳ Ｐ明朝" w:hAnsi="ＭＳ Ｐ明朝" w:hint="eastAsia"/>
          <w:szCs w:val="18"/>
        </w:rPr>
        <w:t>西沢一友:AHPにおける整合性の評価と改善</w:t>
      </w:r>
      <w:r w:rsidR="00BF6804">
        <w:rPr>
          <w:rFonts w:ascii="ＭＳ Ｐ明朝" w:eastAsia="ＭＳ Ｐ明朝" w:hAnsi="ＭＳ Ｐ明朝" w:hint="eastAsia"/>
          <w:szCs w:val="18"/>
        </w:rPr>
        <w:t>,日本オペレーションズ・リサーチ学会秋季研究発表会アブストラクト集</w:t>
      </w:r>
    </w:p>
    <w:sectPr w:rsidR="00531B89" w:rsidRPr="00B35415" w:rsidSect="009F021E">
      <w:type w:val="continuous"/>
      <w:pgSz w:w="11906" w:h="16838"/>
      <w:pgMar w:top="2268" w:right="1701" w:bottom="2268" w:left="1701" w:header="851" w:footer="992" w:gutter="0"/>
      <w:pgNumType w:start="0"/>
      <w:cols w:space="425"/>
      <w:titlePg/>
      <w:docGrid w:type="lines" w:linePitch="60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K. FUJIMOTO" w:date="2017-02-27T19:13:00Z" w:initials="KF">
    <w:p w14:paraId="6D57BCDA" w14:textId="209A0B75" w:rsidR="00BC324B" w:rsidRDefault="00BC324B">
      <w:pPr>
        <w:pStyle w:val="af1"/>
      </w:pPr>
      <w:r>
        <w:rPr>
          <w:rStyle w:val="af0"/>
        </w:rPr>
        <w:annotationRef/>
      </w:r>
      <w:r>
        <w:rPr>
          <w:rFonts w:hint="eastAsia"/>
        </w:rPr>
        <w:t>段落頭のインデントがちゃんとついてない場所が見られるので、全部確認する。</w:t>
      </w:r>
    </w:p>
  </w:comment>
  <w:comment w:id="5" w:author="K. FUJIMOTO" w:date="2017-02-27T19:16:00Z" w:initials="KF">
    <w:p w14:paraId="5DD63096" w14:textId="3601E1D6" w:rsidR="00BC324B" w:rsidRDefault="00BC324B">
      <w:pPr>
        <w:pStyle w:val="af1"/>
      </w:pPr>
      <w:r>
        <w:rPr>
          <w:rStyle w:val="af0"/>
        </w:rPr>
        <w:annotationRef/>
      </w:r>
      <w:r>
        <w:rPr>
          <w:rFonts w:hint="eastAsia"/>
        </w:rPr>
        <w:t>前回の修正で「ここでは手法についてのみ説明し、具体的な手順は結果に記せ」と指摘した。さて、</w:t>
      </w:r>
      <w:r>
        <w:rPr>
          <w:rFonts w:hint="eastAsia"/>
        </w:rPr>
        <w:t>1</w:t>
      </w:r>
      <w:r>
        <w:rPr>
          <w:rFonts w:hint="eastAsia"/>
        </w:rPr>
        <w:t>週間前とか</w:t>
      </w:r>
      <w:r>
        <w:rPr>
          <w:rFonts w:hint="eastAsia"/>
        </w:rPr>
        <w:t>20</w:t>
      </w:r>
      <w:r>
        <w:rPr>
          <w:rFonts w:hint="eastAsia"/>
        </w:rPr>
        <w:t>分間というのは「ブレインストーミングの手法」の一部か？あるいは手順か？赤くなっている部分を機械的に直すだけでなく、指摘事項をきちんと理解して修正すること。</w:t>
      </w:r>
    </w:p>
  </w:comment>
  <w:comment w:id="8" w:author="K. FUJIMOTO" w:date="2017-02-27T19:21:00Z" w:initials="KF">
    <w:p w14:paraId="01418E49" w14:textId="7F636C8F" w:rsidR="00BC324B" w:rsidRDefault="00BC324B">
      <w:pPr>
        <w:pStyle w:val="af1"/>
      </w:pPr>
      <w:r>
        <w:rPr>
          <w:rStyle w:val="af0"/>
        </w:rPr>
        <w:annotationRef/>
      </w:r>
      <w:r>
        <w:rPr>
          <w:rFonts w:hint="eastAsia"/>
        </w:rPr>
        <w:t>桁位置を揃える（整数値でも同様）以下の表も同じく</w:t>
      </w:r>
    </w:p>
  </w:comment>
  <w:comment w:id="9" w:author="K. FUJIMOTO" w:date="2017-02-27T19:22:00Z" w:initials="KF">
    <w:p w14:paraId="399BB7B1" w14:textId="3C889E74" w:rsidR="00AB4A54" w:rsidRDefault="00AB4A54">
      <w:pPr>
        <w:pStyle w:val="af1"/>
      </w:pPr>
      <w:r>
        <w:rPr>
          <w:rStyle w:val="af0"/>
        </w:rPr>
        <w:annotationRef/>
      </w:r>
      <w:r>
        <w:rPr>
          <w:rFonts w:hint="eastAsia"/>
        </w:rPr>
        <w:t>この説明がよくわからない（結果として調査した？？）</w:t>
      </w:r>
    </w:p>
  </w:comment>
  <w:comment w:id="10" w:author="K. FUJIMOTO" w:date="2017-02-27T19:23:00Z" w:initials="KF">
    <w:p w14:paraId="6033989D" w14:textId="22DD0EC0" w:rsidR="00AB4A54" w:rsidRDefault="00AB4A54">
      <w:pPr>
        <w:pStyle w:val="af1"/>
      </w:pPr>
      <w:r>
        <w:rPr>
          <w:rStyle w:val="af0"/>
        </w:rPr>
        <w:annotationRef/>
      </w:r>
      <w:r>
        <w:rPr>
          <w:rFonts w:hint="eastAsia"/>
        </w:rPr>
        <w:t>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57BCDA" w15:done="0"/>
  <w15:commentEx w15:paraId="5DD63096" w15:done="0"/>
  <w15:commentEx w15:paraId="01418E49" w15:done="0"/>
  <w15:commentEx w15:paraId="399BB7B1" w15:done="0"/>
  <w15:commentEx w15:paraId="6033989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9996C3" w14:textId="77777777" w:rsidR="00912273" w:rsidRDefault="00912273">
      <w:r>
        <w:separator/>
      </w:r>
    </w:p>
  </w:endnote>
  <w:endnote w:type="continuationSeparator" w:id="0">
    <w:p w14:paraId="2D08B98A" w14:textId="77777777" w:rsidR="00912273" w:rsidRDefault="00912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A412A" w14:textId="77777777" w:rsidR="007A676C" w:rsidRDefault="007A676C">
    <w:pPr>
      <w:pStyle w:val="a7"/>
      <w:jc w:val="center"/>
    </w:pPr>
    <w:r>
      <w:rPr>
        <w:rFonts w:ascii="ＭＳ 明朝" w:hint="eastAsia"/>
      </w:rPr>
      <w:t xml:space="preserve">− </w:t>
    </w:r>
    <w:r>
      <w:rPr>
        <w:rStyle w:val="a8"/>
      </w:rPr>
      <w:fldChar w:fldCharType="begin"/>
    </w:r>
    <w:r>
      <w:rPr>
        <w:rStyle w:val="a8"/>
      </w:rPr>
      <w:instrText xml:space="preserve"> PAGE </w:instrText>
    </w:r>
    <w:r>
      <w:rPr>
        <w:rStyle w:val="a8"/>
      </w:rPr>
      <w:fldChar w:fldCharType="separate"/>
    </w:r>
    <w:r w:rsidR="00AB4A54">
      <w:rPr>
        <w:rStyle w:val="a8"/>
        <w:noProof/>
      </w:rPr>
      <w:t>15</w:t>
    </w:r>
    <w:r>
      <w:rPr>
        <w:rStyle w:val="a8"/>
      </w:rPr>
      <w:fldChar w:fldCharType="end"/>
    </w:r>
    <w:r>
      <w:rPr>
        <w:rStyle w:val="a8"/>
      </w:rPr>
      <w:t xml:space="preserve"> </w:t>
    </w:r>
    <w:r>
      <w:rPr>
        <w:rStyle w:val="a8"/>
        <w:rFonts w:hint="eastAsia"/>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3302C" w14:textId="77777777" w:rsidR="007A676C" w:rsidRDefault="007A676C">
    <w:pPr>
      <w:pStyle w:val="a7"/>
      <w:jc w:val="center"/>
      <w:rPr>
        <w:rFonts w:ascii="ＭＳ 明朝"/>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7C4BA" w14:textId="77777777" w:rsidR="00912273" w:rsidRDefault="00912273">
      <w:r>
        <w:separator/>
      </w:r>
    </w:p>
  </w:footnote>
  <w:footnote w:type="continuationSeparator" w:id="0">
    <w:p w14:paraId="2793B241" w14:textId="77777777" w:rsidR="00912273" w:rsidRDefault="009122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51111" w14:textId="77777777" w:rsidR="007A676C" w:rsidRDefault="007A676C">
    <w:pPr>
      <w:pStyle w:val="a3"/>
      <w:jc w:val="center"/>
    </w:pPr>
    <w:r>
      <w:rPr>
        <w:rFonts w:hint="eastAsia"/>
      </w:rPr>
      <w:t>柏崎</w:t>
    </w:r>
    <w:r>
      <w:rPr>
        <w:rFonts w:hint="eastAsia"/>
      </w:rPr>
      <w:t xml:space="preserve"> </w:t>
    </w:r>
    <w:r>
      <w:rPr>
        <w:rFonts w:hint="eastAsia"/>
      </w:rPr>
      <w:t>尚也，</w:t>
    </w:r>
    <w:r>
      <w:t xml:space="preserve"> </w:t>
    </w:r>
    <w:r>
      <w:rPr>
        <w:rFonts w:hint="eastAsia"/>
      </w:rPr>
      <w:t>宇土　太木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076DA" w14:textId="77777777" w:rsidR="007A676C" w:rsidRDefault="007A676C">
    <w:pPr>
      <w:pStyle w:val="a3"/>
      <w:jc w:val="center"/>
    </w:pPr>
    <w:r w:rsidRPr="006C74A9">
      <w:rPr>
        <w:rFonts w:hint="eastAsia"/>
        <w:spacing w:val="1"/>
        <w:w w:val="90"/>
        <w:kern w:val="0"/>
        <w:fitText w:val="4560" w:id="2069539840"/>
      </w:rPr>
      <w:t>２０１６　情報システムデザイン学系卒業論</w:t>
    </w:r>
    <w:r w:rsidRPr="006C74A9">
      <w:rPr>
        <w:rFonts w:hint="eastAsia"/>
        <w:spacing w:val="-4"/>
        <w:w w:val="90"/>
        <w:kern w:val="0"/>
        <w:fitText w:val="4560" w:id="2069539840"/>
      </w:rPr>
      <w:t>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1319C"/>
    <w:multiLevelType w:val="multilevel"/>
    <w:tmpl w:val="CF9404B4"/>
    <w:lvl w:ilvl="0">
      <w:start w:val="2"/>
      <w:numFmt w:val="decimal"/>
      <w:lvlText w:val="%1"/>
      <w:lvlJc w:val="left"/>
      <w:pPr>
        <w:tabs>
          <w:tab w:val="num" w:pos="540"/>
        </w:tabs>
        <w:ind w:left="540" w:hanging="540"/>
      </w:pPr>
      <w:rPr>
        <w:rFonts w:hint="default"/>
      </w:rPr>
    </w:lvl>
    <w:lvl w:ilvl="1">
      <w:start w:val="4"/>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5374B7F"/>
    <w:multiLevelType w:val="hybridMultilevel"/>
    <w:tmpl w:val="82B2591C"/>
    <w:lvl w:ilvl="0" w:tplc="33BC05B0">
      <w:start w:val="1"/>
      <w:numFmt w:val="decimal"/>
      <w:lvlText w:val="[%1]"/>
      <w:lvlJc w:val="left"/>
      <w:pPr>
        <w:ind w:left="421"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C097051"/>
    <w:multiLevelType w:val="multilevel"/>
    <w:tmpl w:val="50100D66"/>
    <w:lvl w:ilvl="0">
      <w:start w:val="5"/>
      <w:numFmt w:val="decimal"/>
      <w:lvlText w:val="%1"/>
      <w:lvlJc w:val="left"/>
      <w:pPr>
        <w:ind w:left="435" w:hanging="435"/>
      </w:pPr>
      <w:rPr>
        <w:rFonts w:ascii="ＭＳ Ｐゴシック" w:eastAsia="ＭＳ Ｐゴシック" w:hAnsi="ＭＳ Ｐゴシック" w:hint="default"/>
        <w:sz w:val="36"/>
      </w:rPr>
    </w:lvl>
    <w:lvl w:ilvl="1">
      <w:start w:val="3"/>
      <w:numFmt w:val="decimal"/>
      <w:lvlText w:val="%1.%2"/>
      <w:lvlJc w:val="left"/>
      <w:pPr>
        <w:ind w:left="435" w:hanging="435"/>
      </w:pPr>
      <w:rPr>
        <w:rFonts w:ascii="ＭＳ Ｐゴシック" w:eastAsia="ＭＳ Ｐゴシック" w:hAnsi="ＭＳ Ｐゴシック" w:hint="default"/>
        <w:sz w:val="36"/>
      </w:rPr>
    </w:lvl>
    <w:lvl w:ilvl="2">
      <w:start w:val="1"/>
      <w:numFmt w:val="decimal"/>
      <w:lvlText w:val="%1.%2.%3"/>
      <w:lvlJc w:val="left"/>
      <w:pPr>
        <w:ind w:left="720" w:hanging="720"/>
      </w:pPr>
      <w:rPr>
        <w:rFonts w:ascii="ＭＳ Ｐゴシック" w:eastAsia="ＭＳ Ｐゴシック" w:hAnsi="ＭＳ Ｐゴシック" w:hint="default"/>
        <w:sz w:val="36"/>
      </w:rPr>
    </w:lvl>
    <w:lvl w:ilvl="3">
      <w:start w:val="1"/>
      <w:numFmt w:val="decimal"/>
      <w:lvlText w:val="%1.%2.%3.%4"/>
      <w:lvlJc w:val="left"/>
      <w:pPr>
        <w:ind w:left="720" w:hanging="720"/>
      </w:pPr>
      <w:rPr>
        <w:rFonts w:ascii="ＭＳ Ｐゴシック" w:eastAsia="ＭＳ Ｐゴシック" w:hAnsi="ＭＳ Ｐゴシック" w:hint="default"/>
        <w:sz w:val="36"/>
      </w:rPr>
    </w:lvl>
    <w:lvl w:ilvl="4">
      <w:start w:val="1"/>
      <w:numFmt w:val="decimal"/>
      <w:lvlText w:val="%1.%2.%3.%4.%5"/>
      <w:lvlJc w:val="left"/>
      <w:pPr>
        <w:ind w:left="1080" w:hanging="1080"/>
      </w:pPr>
      <w:rPr>
        <w:rFonts w:ascii="ＭＳ Ｐゴシック" w:eastAsia="ＭＳ Ｐゴシック" w:hAnsi="ＭＳ Ｐゴシック" w:hint="default"/>
        <w:sz w:val="36"/>
      </w:rPr>
    </w:lvl>
    <w:lvl w:ilvl="5">
      <w:start w:val="1"/>
      <w:numFmt w:val="decimal"/>
      <w:lvlText w:val="%1.%2.%3.%4.%5.%6"/>
      <w:lvlJc w:val="left"/>
      <w:pPr>
        <w:ind w:left="1440" w:hanging="1440"/>
      </w:pPr>
      <w:rPr>
        <w:rFonts w:ascii="ＭＳ Ｐゴシック" w:eastAsia="ＭＳ Ｐゴシック" w:hAnsi="ＭＳ Ｐゴシック" w:hint="default"/>
        <w:sz w:val="36"/>
      </w:rPr>
    </w:lvl>
    <w:lvl w:ilvl="6">
      <w:start w:val="1"/>
      <w:numFmt w:val="decimal"/>
      <w:lvlText w:val="%1.%2.%3.%4.%5.%6.%7"/>
      <w:lvlJc w:val="left"/>
      <w:pPr>
        <w:ind w:left="1440" w:hanging="1440"/>
      </w:pPr>
      <w:rPr>
        <w:rFonts w:ascii="ＭＳ Ｐゴシック" w:eastAsia="ＭＳ Ｐゴシック" w:hAnsi="ＭＳ Ｐゴシック" w:hint="default"/>
        <w:sz w:val="36"/>
      </w:rPr>
    </w:lvl>
    <w:lvl w:ilvl="7">
      <w:start w:val="1"/>
      <w:numFmt w:val="decimal"/>
      <w:lvlText w:val="%1.%2.%3.%4.%5.%6.%7.%8"/>
      <w:lvlJc w:val="left"/>
      <w:pPr>
        <w:ind w:left="1800" w:hanging="1800"/>
      </w:pPr>
      <w:rPr>
        <w:rFonts w:ascii="ＭＳ Ｐゴシック" w:eastAsia="ＭＳ Ｐゴシック" w:hAnsi="ＭＳ Ｐゴシック" w:hint="default"/>
        <w:sz w:val="36"/>
      </w:rPr>
    </w:lvl>
    <w:lvl w:ilvl="8">
      <w:start w:val="1"/>
      <w:numFmt w:val="decimal"/>
      <w:lvlText w:val="%1.%2.%3.%4.%5.%6.%7.%8.%9"/>
      <w:lvlJc w:val="left"/>
      <w:pPr>
        <w:ind w:left="1800" w:hanging="1800"/>
      </w:pPr>
      <w:rPr>
        <w:rFonts w:ascii="ＭＳ Ｐゴシック" w:eastAsia="ＭＳ Ｐゴシック" w:hAnsi="ＭＳ Ｐゴシック" w:hint="default"/>
        <w:sz w:val="36"/>
      </w:rPr>
    </w:lvl>
  </w:abstractNum>
  <w:abstractNum w:abstractNumId="3">
    <w:nsid w:val="0E3B320E"/>
    <w:multiLevelType w:val="hybridMultilevel"/>
    <w:tmpl w:val="E9945988"/>
    <w:lvl w:ilvl="0" w:tplc="E1E47F92">
      <w:start w:val="1"/>
      <w:numFmt w:val="decimal"/>
      <w:lvlText w:val="%1.1"/>
      <w:lvlJc w:val="left"/>
      <w:pPr>
        <w:ind w:left="420" w:hanging="420"/>
      </w:pPr>
      <w:rPr>
        <w:rFonts w:ascii="ＭＳ Ｐ明朝" w:eastAsia="ＭＳ Ｐ明朝" w:hAnsi="ＭＳ Ｐ明朝" w:hint="eastAsia"/>
        <w:sz w:val="36"/>
        <w:szCs w:val="3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E4658DE"/>
    <w:multiLevelType w:val="hybridMultilevel"/>
    <w:tmpl w:val="28663664"/>
    <w:lvl w:ilvl="0" w:tplc="19427182">
      <w:start w:val="3"/>
      <w:numFmt w:val="decimal"/>
      <w:lvlText w:val="%1.1"/>
      <w:lvlJc w:val="left"/>
      <w:pPr>
        <w:ind w:left="420" w:hanging="420"/>
      </w:pPr>
      <w:rPr>
        <w:rFonts w:ascii="ＭＳ Ｐ明朝" w:eastAsia="ＭＳ Ｐ明朝" w:hAnsi="ＭＳ Ｐ明朝" w:hint="eastAsia"/>
        <w:sz w:val="36"/>
        <w:szCs w:val="3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E81263D"/>
    <w:multiLevelType w:val="hybridMultilevel"/>
    <w:tmpl w:val="05AC12D8"/>
    <w:lvl w:ilvl="0" w:tplc="4DECC7F2">
      <w:start w:val="1"/>
      <w:numFmt w:val="bullet"/>
      <w:lvlText w:val="・"/>
      <w:lvlJc w:val="left"/>
      <w:pPr>
        <w:ind w:left="785" w:hanging="360"/>
      </w:pPr>
      <w:rPr>
        <w:rFonts w:ascii="ＭＳ Ｐ明朝" w:eastAsia="ＭＳ Ｐ明朝" w:hAnsi="ＭＳ Ｐ明朝" w:cs="Times New Roman" w:hint="eastAsia"/>
      </w:rPr>
    </w:lvl>
    <w:lvl w:ilvl="1" w:tplc="0409000B" w:tentative="1">
      <w:start w:val="1"/>
      <w:numFmt w:val="bullet"/>
      <w:lvlText w:val=""/>
      <w:lvlJc w:val="left"/>
      <w:pPr>
        <w:ind w:left="1265" w:hanging="420"/>
      </w:pPr>
      <w:rPr>
        <w:rFonts w:ascii="Wingdings" w:hAnsi="Wingdings" w:hint="default"/>
      </w:rPr>
    </w:lvl>
    <w:lvl w:ilvl="2" w:tplc="0409000D"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B" w:tentative="1">
      <w:start w:val="1"/>
      <w:numFmt w:val="bullet"/>
      <w:lvlText w:val=""/>
      <w:lvlJc w:val="left"/>
      <w:pPr>
        <w:ind w:left="2525" w:hanging="420"/>
      </w:pPr>
      <w:rPr>
        <w:rFonts w:ascii="Wingdings" w:hAnsi="Wingdings" w:hint="default"/>
      </w:rPr>
    </w:lvl>
    <w:lvl w:ilvl="5" w:tplc="0409000D"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B" w:tentative="1">
      <w:start w:val="1"/>
      <w:numFmt w:val="bullet"/>
      <w:lvlText w:val=""/>
      <w:lvlJc w:val="left"/>
      <w:pPr>
        <w:ind w:left="3785" w:hanging="420"/>
      </w:pPr>
      <w:rPr>
        <w:rFonts w:ascii="Wingdings" w:hAnsi="Wingdings" w:hint="default"/>
      </w:rPr>
    </w:lvl>
    <w:lvl w:ilvl="8" w:tplc="0409000D" w:tentative="1">
      <w:start w:val="1"/>
      <w:numFmt w:val="bullet"/>
      <w:lvlText w:val=""/>
      <w:lvlJc w:val="left"/>
      <w:pPr>
        <w:ind w:left="4205" w:hanging="420"/>
      </w:pPr>
      <w:rPr>
        <w:rFonts w:ascii="Wingdings" w:hAnsi="Wingdings" w:hint="default"/>
      </w:rPr>
    </w:lvl>
  </w:abstractNum>
  <w:abstractNum w:abstractNumId="6">
    <w:nsid w:val="0FA1489E"/>
    <w:multiLevelType w:val="hybridMultilevel"/>
    <w:tmpl w:val="5FACE800"/>
    <w:lvl w:ilvl="0" w:tplc="6B88A716">
      <w:start w:val="3"/>
      <w:numFmt w:val="decimal"/>
      <w:lvlText w:val="%1.2"/>
      <w:lvlJc w:val="left"/>
      <w:pPr>
        <w:ind w:left="420" w:hanging="420"/>
      </w:pPr>
      <w:rPr>
        <w:rFonts w:ascii="ＭＳ Ｐ明朝" w:eastAsia="ＭＳ Ｐ明朝" w:hAnsi="ＭＳ Ｐ明朝" w:hint="eastAsia"/>
        <w:sz w:val="36"/>
        <w:szCs w:val="3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A2D616E"/>
    <w:multiLevelType w:val="hybridMultilevel"/>
    <w:tmpl w:val="76FC187A"/>
    <w:lvl w:ilvl="0" w:tplc="875A0B00">
      <w:start w:val="1"/>
      <w:numFmt w:val="decimal"/>
      <w:lvlText w:val="(%1)"/>
      <w:lvlJc w:val="left"/>
      <w:pPr>
        <w:ind w:left="658" w:hanging="375"/>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8">
    <w:nsid w:val="1E1827BD"/>
    <w:multiLevelType w:val="hybridMultilevel"/>
    <w:tmpl w:val="6E96D2E8"/>
    <w:lvl w:ilvl="0" w:tplc="E1E47F92">
      <w:start w:val="1"/>
      <w:numFmt w:val="decimal"/>
      <w:lvlText w:val="%1.1"/>
      <w:lvlJc w:val="left"/>
      <w:pPr>
        <w:ind w:left="420" w:hanging="420"/>
      </w:pPr>
      <w:rPr>
        <w:rFonts w:ascii="ＭＳ Ｐ明朝" w:eastAsia="ＭＳ Ｐ明朝" w:hAnsi="ＭＳ Ｐ明朝" w:hint="eastAsia"/>
        <w:sz w:val="36"/>
        <w:szCs w:val="3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1F6B78EB"/>
    <w:multiLevelType w:val="hybridMultilevel"/>
    <w:tmpl w:val="58C4EC06"/>
    <w:lvl w:ilvl="0" w:tplc="BDEA3B24">
      <w:start w:val="1"/>
      <w:numFmt w:val="decimal"/>
      <w:lvlText w:val="(%1)"/>
      <w:lvlJc w:val="left"/>
      <w:pPr>
        <w:ind w:left="703"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2730255E"/>
    <w:multiLevelType w:val="multilevel"/>
    <w:tmpl w:val="D00630F2"/>
    <w:lvl w:ilvl="0">
      <w:start w:val="1"/>
      <w:numFmt w:val="decimal"/>
      <w:lvlText w:val="%1"/>
      <w:lvlJc w:val="left"/>
      <w:pPr>
        <w:ind w:left="425" w:hanging="425"/>
      </w:pPr>
    </w:lvl>
    <w:lvl w:ilvl="1">
      <w:start w:val="1"/>
      <w:numFmt w:val="decimal"/>
      <w:lvlText w:val="%1.%2"/>
      <w:lvlJc w:val="left"/>
      <w:pPr>
        <w:ind w:left="992" w:hanging="567"/>
      </w:pPr>
      <w:rPr>
        <w:rFonts w:ascii="ＭＳ Ｐ明朝" w:eastAsia="ＭＳ Ｐ明朝" w:hAnsi="ＭＳ Ｐ明朝"/>
        <w:sz w:val="36"/>
        <w:szCs w:val="36"/>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2A110B32"/>
    <w:multiLevelType w:val="hybridMultilevel"/>
    <w:tmpl w:val="77B4A4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2CBD13CC"/>
    <w:multiLevelType w:val="hybridMultilevel"/>
    <w:tmpl w:val="7B4ED23A"/>
    <w:lvl w:ilvl="0" w:tplc="E1E47F92">
      <w:start w:val="1"/>
      <w:numFmt w:val="decimal"/>
      <w:lvlText w:val="%1.1"/>
      <w:lvlJc w:val="left"/>
      <w:pPr>
        <w:ind w:left="420" w:hanging="420"/>
      </w:pPr>
      <w:rPr>
        <w:rFonts w:ascii="ＭＳ Ｐ明朝" w:eastAsia="ＭＳ Ｐ明朝" w:hAnsi="ＭＳ Ｐ明朝" w:hint="eastAsia"/>
        <w:sz w:val="36"/>
        <w:szCs w:val="3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2E454761"/>
    <w:multiLevelType w:val="multilevel"/>
    <w:tmpl w:val="0409001F"/>
    <w:lvl w:ilvl="0">
      <w:start w:val="1"/>
      <w:numFmt w:val="decimal"/>
      <w:lvlText w:val="%1."/>
      <w:lvlJc w:val="left"/>
      <w:pPr>
        <w:ind w:left="425" w:hanging="425"/>
      </w:pPr>
      <w:rPr>
        <w:sz w:val="36"/>
        <w:szCs w:val="36"/>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3557198"/>
    <w:multiLevelType w:val="hybridMultilevel"/>
    <w:tmpl w:val="3CAE3706"/>
    <w:lvl w:ilvl="0" w:tplc="1EB6A85C">
      <w:start w:val="3"/>
      <w:numFmt w:val="decimal"/>
      <w:lvlText w:val="%1.1"/>
      <w:lvlJc w:val="left"/>
      <w:pPr>
        <w:ind w:left="420" w:hanging="420"/>
      </w:pPr>
      <w:rPr>
        <w:rFonts w:ascii="ＭＳ Ｐ明朝" w:eastAsia="ＭＳ Ｐ明朝" w:hAnsi="ＭＳ Ｐ明朝" w:hint="eastAsia"/>
        <w:sz w:val="36"/>
        <w:szCs w:val="3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3A440B33"/>
    <w:multiLevelType w:val="hybridMultilevel"/>
    <w:tmpl w:val="C8469A52"/>
    <w:lvl w:ilvl="0" w:tplc="E1E47F92">
      <w:start w:val="1"/>
      <w:numFmt w:val="decimal"/>
      <w:lvlText w:val="%1.1"/>
      <w:lvlJc w:val="left"/>
      <w:pPr>
        <w:ind w:left="420" w:hanging="420"/>
      </w:pPr>
      <w:rPr>
        <w:rFonts w:ascii="ＭＳ Ｐ明朝" w:eastAsia="ＭＳ Ｐ明朝" w:hAnsi="ＭＳ Ｐ明朝" w:hint="eastAsia"/>
        <w:sz w:val="36"/>
        <w:szCs w:val="3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3A4952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43763630"/>
    <w:multiLevelType w:val="hybridMultilevel"/>
    <w:tmpl w:val="8FC608A2"/>
    <w:lvl w:ilvl="0" w:tplc="0409000F">
      <w:start w:val="1"/>
      <w:numFmt w:val="decimal"/>
      <w:lvlText w:val="%1."/>
      <w:lvlJc w:val="left"/>
      <w:pPr>
        <w:ind w:left="1200" w:hanging="120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4BAF395D"/>
    <w:multiLevelType w:val="multilevel"/>
    <w:tmpl w:val="EEBC2A5A"/>
    <w:lvl w:ilvl="0">
      <w:start w:val="5"/>
      <w:numFmt w:val="decimal"/>
      <w:lvlText w:val="%1."/>
      <w:lvlJc w:val="left"/>
      <w:pPr>
        <w:ind w:left="425" w:hanging="425"/>
      </w:pPr>
      <w:rPr>
        <w:rFonts w:hint="eastAsia"/>
        <w:sz w:val="36"/>
        <w:szCs w:val="36"/>
      </w:rPr>
    </w:lvl>
    <w:lvl w:ilvl="1">
      <w:start w:val="1"/>
      <w:numFmt w:val="decimal"/>
      <w:lvlText w:val="%1.%2."/>
      <w:lvlJc w:val="left"/>
      <w:pPr>
        <w:ind w:left="567" w:hanging="567"/>
      </w:pPr>
      <w:rPr>
        <w:rFonts w:ascii="ＭＳ Ｐゴシック" w:eastAsia="ＭＳ Ｐゴシック" w:hAnsi="ＭＳ Ｐゴシック" w:hint="eastAsia"/>
        <w:sz w:val="36"/>
        <w:szCs w:val="36"/>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nsid w:val="529A2377"/>
    <w:multiLevelType w:val="hybridMultilevel"/>
    <w:tmpl w:val="AA425160"/>
    <w:lvl w:ilvl="0" w:tplc="0409000F">
      <w:start w:val="1"/>
      <w:numFmt w:val="decimal"/>
      <w:lvlText w:val="%1."/>
      <w:lvlJc w:val="left"/>
      <w:pPr>
        <w:ind w:left="1269" w:hanging="420"/>
      </w:pPr>
    </w:lvl>
    <w:lvl w:ilvl="1" w:tplc="04090017" w:tentative="1">
      <w:start w:val="1"/>
      <w:numFmt w:val="aiueoFullWidth"/>
      <w:lvlText w:val="(%2)"/>
      <w:lvlJc w:val="left"/>
      <w:pPr>
        <w:ind w:left="1689" w:hanging="420"/>
      </w:pPr>
    </w:lvl>
    <w:lvl w:ilvl="2" w:tplc="04090011" w:tentative="1">
      <w:start w:val="1"/>
      <w:numFmt w:val="decimalEnclosedCircle"/>
      <w:lvlText w:val="%3"/>
      <w:lvlJc w:val="left"/>
      <w:pPr>
        <w:ind w:left="2109" w:hanging="420"/>
      </w:pPr>
    </w:lvl>
    <w:lvl w:ilvl="3" w:tplc="0409000F" w:tentative="1">
      <w:start w:val="1"/>
      <w:numFmt w:val="decimal"/>
      <w:lvlText w:val="%4."/>
      <w:lvlJc w:val="left"/>
      <w:pPr>
        <w:ind w:left="2529" w:hanging="420"/>
      </w:pPr>
    </w:lvl>
    <w:lvl w:ilvl="4" w:tplc="04090017" w:tentative="1">
      <w:start w:val="1"/>
      <w:numFmt w:val="aiueoFullWidth"/>
      <w:lvlText w:val="(%5)"/>
      <w:lvlJc w:val="left"/>
      <w:pPr>
        <w:ind w:left="2949" w:hanging="420"/>
      </w:pPr>
    </w:lvl>
    <w:lvl w:ilvl="5" w:tplc="04090011" w:tentative="1">
      <w:start w:val="1"/>
      <w:numFmt w:val="decimalEnclosedCircle"/>
      <w:lvlText w:val="%6"/>
      <w:lvlJc w:val="left"/>
      <w:pPr>
        <w:ind w:left="3369" w:hanging="420"/>
      </w:pPr>
    </w:lvl>
    <w:lvl w:ilvl="6" w:tplc="0409000F" w:tentative="1">
      <w:start w:val="1"/>
      <w:numFmt w:val="decimal"/>
      <w:lvlText w:val="%7."/>
      <w:lvlJc w:val="left"/>
      <w:pPr>
        <w:ind w:left="3789" w:hanging="420"/>
      </w:pPr>
    </w:lvl>
    <w:lvl w:ilvl="7" w:tplc="04090017" w:tentative="1">
      <w:start w:val="1"/>
      <w:numFmt w:val="aiueoFullWidth"/>
      <w:lvlText w:val="(%8)"/>
      <w:lvlJc w:val="left"/>
      <w:pPr>
        <w:ind w:left="4209" w:hanging="420"/>
      </w:pPr>
    </w:lvl>
    <w:lvl w:ilvl="8" w:tplc="04090011" w:tentative="1">
      <w:start w:val="1"/>
      <w:numFmt w:val="decimalEnclosedCircle"/>
      <w:lvlText w:val="%9"/>
      <w:lvlJc w:val="left"/>
      <w:pPr>
        <w:ind w:left="4629" w:hanging="420"/>
      </w:pPr>
    </w:lvl>
  </w:abstractNum>
  <w:abstractNum w:abstractNumId="20">
    <w:nsid w:val="541E452F"/>
    <w:multiLevelType w:val="hybridMultilevel"/>
    <w:tmpl w:val="D7D47362"/>
    <w:lvl w:ilvl="0" w:tplc="192E7240">
      <w:start w:val="1"/>
      <w:numFmt w:val="decimal"/>
      <w:lvlText w:val="%1."/>
      <w:lvlJc w:val="left"/>
      <w:pPr>
        <w:tabs>
          <w:tab w:val="num" w:pos="720"/>
        </w:tabs>
        <w:ind w:left="720" w:hanging="360"/>
      </w:pPr>
    </w:lvl>
    <w:lvl w:ilvl="1" w:tplc="915CEDA4" w:tentative="1">
      <w:start w:val="1"/>
      <w:numFmt w:val="decimal"/>
      <w:lvlText w:val="%2."/>
      <w:lvlJc w:val="left"/>
      <w:pPr>
        <w:tabs>
          <w:tab w:val="num" w:pos="1440"/>
        </w:tabs>
        <w:ind w:left="1440" w:hanging="360"/>
      </w:pPr>
    </w:lvl>
    <w:lvl w:ilvl="2" w:tplc="3F30A958" w:tentative="1">
      <w:start w:val="1"/>
      <w:numFmt w:val="decimal"/>
      <w:lvlText w:val="%3."/>
      <w:lvlJc w:val="left"/>
      <w:pPr>
        <w:tabs>
          <w:tab w:val="num" w:pos="2160"/>
        </w:tabs>
        <w:ind w:left="2160" w:hanging="360"/>
      </w:pPr>
    </w:lvl>
    <w:lvl w:ilvl="3" w:tplc="157A44B2" w:tentative="1">
      <w:start w:val="1"/>
      <w:numFmt w:val="decimal"/>
      <w:lvlText w:val="%4."/>
      <w:lvlJc w:val="left"/>
      <w:pPr>
        <w:tabs>
          <w:tab w:val="num" w:pos="2880"/>
        </w:tabs>
        <w:ind w:left="2880" w:hanging="360"/>
      </w:pPr>
    </w:lvl>
    <w:lvl w:ilvl="4" w:tplc="BEA67BAE" w:tentative="1">
      <w:start w:val="1"/>
      <w:numFmt w:val="decimal"/>
      <w:lvlText w:val="%5."/>
      <w:lvlJc w:val="left"/>
      <w:pPr>
        <w:tabs>
          <w:tab w:val="num" w:pos="3600"/>
        </w:tabs>
        <w:ind w:left="3600" w:hanging="360"/>
      </w:pPr>
    </w:lvl>
    <w:lvl w:ilvl="5" w:tplc="4FA62080" w:tentative="1">
      <w:start w:val="1"/>
      <w:numFmt w:val="decimal"/>
      <w:lvlText w:val="%6."/>
      <w:lvlJc w:val="left"/>
      <w:pPr>
        <w:tabs>
          <w:tab w:val="num" w:pos="4320"/>
        </w:tabs>
        <w:ind w:left="4320" w:hanging="360"/>
      </w:pPr>
    </w:lvl>
    <w:lvl w:ilvl="6" w:tplc="2186600E" w:tentative="1">
      <w:start w:val="1"/>
      <w:numFmt w:val="decimal"/>
      <w:lvlText w:val="%7."/>
      <w:lvlJc w:val="left"/>
      <w:pPr>
        <w:tabs>
          <w:tab w:val="num" w:pos="5040"/>
        </w:tabs>
        <w:ind w:left="5040" w:hanging="360"/>
      </w:pPr>
    </w:lvl>
    <w:lvl w:ilvl="7" w:tplc="6D1A054C" w:tentative="1">
      <w:start w:val="1"/>
      <w:numFmt w:val="decimal"/>
      <w:lvlText w:val="%8."/>
      <w:lvlJc w:val="left"/>
      <w:pPr>
        <w:tabs>
          <w:tab w:val="num" w:pos="5760"/>
        </w:tabs>
        <w:ind w:left="5760" w:hanging="360"/>
      </w:pPr>
    </w:lvl>
    <w:lvl w:ilvl="8" w:tplc="8A0A3932" w:tentative="1">
      <w:start w:val="1"/>
      <w:numFmt w:val="decimal"/>
      <w:lvlText w:val="%9."/>
      <w:lvlJc w:val="left"/>
      <w:pPr>
        <w:tabs>
          <w:tab w:val="num" w:pos="6480"/>
        </w:tabs>
        <w:ind w:left="6480" w:hanging="360"/>
      </w:pPr>
    </w:lvl>
  </w:abstractNum>
  <w:abstractNum w:abstractNumId="21">
    <w:nsid w:val="67A74B33"/>
    <w:multiLevelType w:val="hybridMultilevel"/>
    <w:tmpl w:val="6E72994A"/>
    <w:lvl w:ilvl="0" w:tplc="04090001">
      <w:start w:val="1"/>
      <w:numFmt w:val="bullet"/>
      <w:lvlText w:val=""/>
      <w:lvlJc w:val="left"/>
      <w:pPr>
        <w:tabs>
          <w:tab w:val="num" w:pos="660"/>
        </w:tabs>
        <w:ind w:left="660" w:hanging="420"/>
      </w:pPr>
      <w:rPr>
        <w:rFonts w:ascii="Wingdings" w:hAnsi="Wingdings" w:hint="default"/>
      </w:rPr>
    </w:lvl>
    <w:lvl w:ilvl="1" w:tplc="0409000B" w:tentative="1">
      <w:start w:val="1"/>
      <w:numFmt w:val="bullet"/>
      <w:lvlText w:val=""/>
      <w:lvlJc w:val="left"/>
      <w:pPr>
        <w:tabs>
          <w:tab w:val="num" w:pos="1080"/>
        </w:tabs>
        <w:ind w:left="1080" w:hanging="420"/>
      </w:pPr>
      <w:rPr>
        <w:rFonts w:ascii="Wingdings" w:hAnsi="Wingdings" w:hint="default"/>
      </w:rPr>
    </w:lvl>
    <w:lvl w:ilvl="2" w:tplc="0409000D" w:tentative="1">
      <w:start w:val="1"/>
      <w:numFmt w:val="bullet"/>
      <w:lvlText w:val=""/>
      <w:lvlJc w:val="left"/>
      <w:pPr>
        <w:tabs>
          <w:tab w:val="num" w:pos="1500"/>
        </w:tabs>
        <w:ind w:left="1500" w:hanging="420"/>
      </w:pPr>
      <w:rPr>
        <w:rFonts w:ascii="Wingdings" w:hAnsi="Wingdings" w:hint="default"/>
      </w:rPr>
    </w:lvl>
    <w:lvl w:ilvl="3" w:tplc="04090001" w:tentative="1">
      <w:start w:val="1"/>
      <w:numFmt w:val="bullet"/>
      <w:lvlText w:val=""/>
      <w:lvlJc w:val="left"/>
      <w:pPr>
        <w:tabs>
          <w:tab w:val="num" w:pos="1920"/>
        </w:tabs>
        <w:ind w:left="1920" w:hanging="420"/>
      </w:pPr>
      <w:rPr>
        <w:rFonts w:ascii="Wingdings" w:hAnsi="Wingdings" w:hint="default"/>
      </w:rPr>
    </w:lvl>
    <w:lvl w:ilvl="4" w:tplc="0409000B" w:tentative="1">
      <w:start w:val="1"/>
      <w:numFmt w:val="bullet"/>
      <w:lvlText w:val=""/>
      <w:lvlJc w:val="left"/>
      <w:pPr>
        <w:tabs>
          <w:tab w:val="num" w:pos="2340"/>
        </w:tabs>
        <w:ind w:left="2340" w:hanging="420"/>
      </w:pPr>
      <w:rPr>
        <w:rFonts w:ascii="Wingdings" w:hAnsi="Wingdings" w:hint="default"/>
      </w:rPr>
    </w:lvl>
    <w:lvl w:ilvl="5" w:tplc="0409000D" w:tentative="1">
      <w:start w:val="1"/>
      <w:numFmt w:val="bullet"/>
      <w:lvlText w:val=""/>
      <w:lvlJc w:val="left"/>
      <w:pPr>
        <w:tabs>
          <w:tab w:val="num" w:pos="2760"/>
        </w:tabs>
        <w:ind w:left="2760" w:hanging="420"/>
      </w:pPr>
      <w:rPr>
        <w:rFonts w:ascii="Wingdings" w:hAnsi="Wingdings" w:hint="default"/>
      </w:rPr>
    </w:lvl>
    <w:lvl w:ilvl="6" w:tplc="04090001" w:tentative="1">
      <w:start w:val="1"/>
      <w:numFmt w:val="bullet"/>
      <w:lvlText w:val=""/>
      <w:lvlJc w:val="left"/>
      <w:pPr>
        <w:tabs>
          <w:tab w:val="num" w:pos="3180"/>
        </w:tabs>
        <w:ind w:left="3180" w:hanging="420"/>
      </w:pPr>
      <w:rPr>
        <w:rFonts w:ascii="Wingdings" w:hAnsi="Wingdings" w:hint="default"/>
      </w:rPr>
    </w:lvl>
    <w:lvl w:ilvl="7" w:tplc="0409000B" w:tentative="1">
      <w:start w:val="1"/>
      <w:numFmt w:val="bullet"/>
      <w:lvlText w:val=""/>
      <w:lvlJc w:val="left"/>
      <w:pPr>
        <w:tabs>
          <w:tab w:val="num" w:pos="3600"/>
        </w:tabs>
        <w:ind w:left="3600" w:hanging="420"/>
      </w:pPr>
      <w:rPr>
        <w:rFonts w:ascii="Wingdings" w:hAnsi="Wingdings" w:hint="default"/>
      </w:rPr>
    </w:lvl>
    <w:lvl w:ilvl="8" w:tplc="0409000D" w:tentative="1">
      <w:start w:val="1"/>
      <w:numFmt w:val="bullet"/>
      <w:lvlText w:val=""/>
      <w:lvlJc w:val="left"/>
      <w:pPr>
        <w:tabs>
          <w:tab w:val="num" w:pos="4020"/>
        </w:tabs>
        <w:ind w:left="4020" w:hanging="420"/>
      </w:pPr>
      <w:rPr>
        <w:rFonts w:ascii="Wingdings" w:hAnsi="Wingdings" w:hint="default"/>
      </w:rPr>
    </w:lvl>
  </w:abstractNum>
  <w:abstractNum w:abstractNumId="22">
    <w:nsid w:val="6BC0761F"/>
    <w:multiLevelType w:val="hybridMultilevel"/>
    <w:tmpl w:val="9FC0F3F6"/>
    <w:lvl w:ilvl="0" w:tplc="E1E47F92">
      <w:start w:val="1"/>
      <w:numFmt w:val="decimal"/>
      <w:lvlText w:val="%1.1"/>
      <w:lvlJc w:val="left"/>
      <w:pPr>
        <w:ind w:left="420" w:hanging="420"/>
      </w:pPr>
      <w:rPr>
        <w:rFonts w:ascii="ＭＳ Ｐ明朝" w:eastAsia="ＭＳ Ｐ明朝" w:hAnsi="ＭＳ Ｐ明朝" w:hint="eastAsia"/>
        <w:sz w:val="36"/>
        <w:szCs w:val="3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706117D9"/>
    <w:multiLevelType w:val="hybridMultilevel"/>
    <w:tmpl w:val="3B023BF8"/>
    <w:lvl w:ilvl="0" w:tplc="875A0B00">
      <w:start w:val="1"/>
      <w:numFmt w:val="decimal"/>
      <w:lvlText w:val="(%1)"/>
      <w:lvlJc w:val="left"/>
      <w:pPr>
        <w:ind w:left="1128" w:hanging="420"/>
      </w:pPr>
      <w:rPr>
        <w:rFonts w:hint="default"/>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24">
    <w:nsid w:val="734F73D3"/>
    <w:multiLevelType w:val="multilevel"/>
    <w:tmpl w:val="0E229626"/>
    <w:lvl w:ilvl="0">
      <w:start w:val="4"/>
      <w:numFmt w:val="decimal"/>
      <w:lvlText w:val="%1."/>
      <w:lvlJc w:val="left"/>
      <w:pPr>
        <w:ind w:left="425" w:hanging="425"/>
      </w:pPr>
      <w:rPr>
        <w:rFonts w:hint="eastAsia"/>
        <w:sz w:val="36"/>
        <w:szCs w:val="36"/>
      </w:rPr>
    </w:lvl>
    <w:lvl w:ilvl="1">
      <w:start w:val="1"/>
      <w:numFmt w:val="decimal"/>
      <w:lvlText w:val="%1.%2."/>
      <w:lvlJc w:val="left"/>
      <w:pPr>
        <w:ind w:left="567" w:hanging="567"/>
      </w:pPr>
      <w:rPr>
        <w:rFonts w:ascii="ＭＳ Ｐゴシック" w:eastAsia="ＭＳ Ｐゴシック" w:hAnsi="ＭＳ Ｐゴシック" w:hint="eastAsia"/>
        <w:sz w:val="36"/>
        <w:szCs w:val="36"/>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5">
    <w:nsid w:val="758701A6"/>
    <w:multiLevelType w:val="hybridMultilevel"/>
    <w:tmpl w:val="5FACE800"/>
    <w:lvl w:ilvl="0" w:tplc="6B88A716">
      <w:start w:val="3"/>
      <w:numFmt w:val="decimal"/>
      <w:lvlText w:val="%1.2"/>
      <w:lvlJc w:val="left"/>
      <w:pPr>
        <w:ind w:left="420" w:hanging="420"/>
      </w:pPr>
      <w:rPr>
        <w:rFonts w:ascii="ＭＳ Ｐ明朝" w:eastAsia="ＭＳ Ｐ明朝" w:hAnsi="ＭＳ Ｐ明朝" w:hint="eastAsia"/>
        <w:sz w:val="36"/>
        <w:szCs w:val="3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760E3EEB"/>
    <w:multiLevelType w:val="hybridMultilevel"/>
    <w:tmpl w:val="0F1892EE"/>
    <w:lvl w:ilvl="0" w:tplc="6B88A716">
      <w:start w:val="3"/>
      <w:numFmt w:val="decimal"/>
      <w:lvlText w:val="%1.2"/>
      <w:lvlJc w:val="left"/>
      <w:pPr>
        <w:ind w:left="420" w:hanging="420"/>
      </w:pPr>
      <w:rPr>
        <w:rFonts w:ascii="ＭＳ Ｐ明朝" w:eastAsia="ＭＳ Ｐ明朝" w:hAnsi="ＭＳ Ｐ明朝" w:hint="eastAsia"/>
        <w:sz w:val="36"/>
        <w:szCs w:val="3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76E16078"/>
    <w:multiLevelType w:val="hybridMultilevel"/>
    <w:tmpl w:val="05DAEC1C"/>
    <w:lvl w:ilvl="0" w:tplc="072C829C">
      <w:start w:val="1"/>
      <w:numFmt w:val="decimal"/>
      <w:lvlText w:val="(%1)"/>
      <w:lvlJc w:val="left"/>
      <w:pPr>
        <w:ind w:left="926" w:hanging="36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28">
    <w:nsid w:val="780766E5"/>
    <w:multiLevelType w:val="hybridMultilevel"/>
    <w:tmpl w:val="3C7EF762"/>
    <w:lvl w:ilvl="0" w:tplc="E1E47F92">
      <w:start w:val="1"/>
      <w:numFmt w:val="decimal"/>
      <w:lvlText w:val="%1.1"/>
      <w:lvlJc w:val="left"/>
      <w:pPr>
        <w:ind w:left="420" w:hanging="420"/>
      </w:pPr>
      <w:rPr>
        <w:rFonts w:ascii="ＭＳ Ｐ明朝" w:eastAsia="ＭＳ Ｐ明朝" w:hAnsi="ＭＳ Ｐ明朝" w:hint="eastAsia"/>
        <w:sz w:val="36"/>
        <w:szCs w:val="3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788256AE"/>
    <w:multiLevelType w:val="hybridMultilevel"/>
    <w:tmpl w:val="17B27530"/>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0">
    <w:nsid w:val="7DD70603"/>
    <w:multiLevelType w:val="multilevel"/>
    <w:tmpl w:val="7BDE6674"/>
    <w:lvl w:ilvl="0">
      <w:start w:val="6"/>
      <w:numFmt w:val="decimal"/>
      <w:lvlText w:val="%1."/>
      <w:lvlJc w:val="left"/>
      <w:pPr>
        <w:ind w:left="425" w:hanging="425"/>
      </w:pPr>
      <w:rPr>
        <w:rFonts w:hint="eastAsia"/>
        <w:sz w:val="36"/>
        <w:szCs w:val="36"/>
      </w:rPr>
    </w:lvl>
    <w:lvl w:ilvl="1">
      <w:start w:val="1"/>
      <w:numFmt w:val="decimal"/>
      <w:lvlText w:val="%1.%2."/>
      <w:lvlJc w:val="left"/>
      <w:pPr>
        <w:ind w:left="567" w:hanging="567"/>
      </w:pPr>
      <w:rPr>
        <w:rFonts w:ascii="ＭＳ Ｐゴシック" w:eastAsia="ＭＳ Ｐゴシック" w:hAnsi="ＭＳ Ｐゴシック" w:hint="eastAsia"/>
        <w:sz w:val="36"/>
        <w:szCs w:val="36"/>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1"/>
  </w:num>
  <w:num w:numId="2">
    <w:abstractNumId w:val="0"/>
  </w:num>
  <w:num w:numId="3">
    <w:abstractNumId w:val="9"/>
  </w:num>
  <w:num w:numId="4">
    <w:abstractNumId w:val="7"/>
  </w:num>
  <w:num w:numId="5">
    <w:abstractNumId w:val="16"/>
  </w:num>
  <w:num w:numId="6">
    <w:abstractNumId w:val="19"/>
  </w:num>
  <w:num w:numId="7">
    <w:abstractNumId w:val="1"/>
  </w:num>
  <w:num w:numId="8">
    <w:abstractNumId w:val="23"/>
  </w:num>
  <w:num w:numId="9">
    <w:abstractNumId w:val="5"/>
  </w:num>
  <w:num w:numId="10">
    <w:abstractNumId w:val="27"/>
  </w:num>
  <w:num w:numId="11">
    <w:abstractNumId w:val="17"/>
  </w:num>
  <w:num w:numId="12">
    <w:abstractNumId w:val="13"/>
  </w:num>
  <w:num w:numId="13">
    <w:abstractNumId w:val="29"/>
  </w:num>
  <w:num w:numId="14">
    <w:abstractNumId w:val="10"/>
  </w:num>
  <w:num w:numId="15">
    <w:abstractNumId w:val="15"/>
  </w:num>
  <w:num w:numId="16">
    <w:abstractNumId w:val="6"/>
  </w:num>
  <w:num w:numId="17">
    <w:abstractNumId w:val="25"/>
  </w:num>
  <w:num w:numId="18">
    <w:abstractNumId w:val="26"/>
  </w:num>
  <w:num w:numId="19">
    <w:abstractNumId w:val="3"/>
  </w:num>
  <w:num w:numId="20">
    <w:abstractNumId w:val="14"/>
  </w:num>
  <w:num w:numId="21">
    <w:abstractNumId w:val="12"/>
  </w:num>
  <w:num w:numId="22">
    <w:abstractNumId w:val="4"/>
  </w:num>
  <w:num w:numId="23">
    <w:abstractNumId w:val="8"/>
  </w:num>
  <w:num w:numId="24">
    <w:abstractNumId w:val="28"/>
  </w:num>
  <w:num w:numId="25">
    <w:abstractNumId w:val="22"/>
  </w:num>
  <w:num w:numId="26">
    <w:abstractNumId w:val="18"/>
  </w:num>
  <w:num w:numId="27">
    <w:abstractNumId w:val="20"/>
  </w:num>
  <w:num w:numId="28">
    <w:abstractNumId w:val="11"/>
  </w:num>
  <w:num w:numId="29">
    <w:abstractNumId w:val="24"/>
  </w:num>
  <w:num w:numId="30">
    <w:abstractNumId w:val="2"/>
  </w:num>
  <w:num w:numId="31">
    <w:abstractNumId w:val="3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 FUJIMOTO">
    <w15:presenceInfo w15:providerId="Windows Live" w15:userId="2d02148807f669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960"/>
  <w:drawingGridHorizontalSpacing w:val="120"/>
  <w:drawingGridVerticalSpacing w:val="300"/>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87B"/>
    <w:rsid w:val="0000696C"/>
    <w:rsid w:val="0001596A"/>
    <w:rsid w:val="00026B4F"/>
    <w:rsid w:val="000338E1"/>
    <w:rsid w:val="000429D9"/>
    <w:rsid w:val="000472D4"/>
    <w:rsid w:val="00061E1D"/>
    <w:rsid w:val="00062DC0"/>
    <w:rsid w:val="0007200A"/>
    <w:rsid w:val="00077095"/>
    <w:rsid w:val="00094255"/>
    <w:rsid w:val="000B1BE2"/>
    <w:rsid w:val="000C15AE"/>
    <w:rsid w:val="000C336C"/>
    <w:rsid w:val="000C6CF0"/>
    <w:rsid w:val="000D592D"/>
    <w:rsid w:val="000F2307"/>
    <w:rsid w:val="000F2CD5"/>
    <w:rsid w:val="001006F3"/>
    <w:rsid w:val="001012C3"/>
    <w:rsid w:val="00107B7A"/>
    <w:rsid w:val="0012253E"/>
    <w:rsid w:val="0012724B"/>
    <w:rsid w:val="00132BB5"/>
    <w:rsid w:val="00133FB1"/>
    <w:rsid w:val="00142232"/>
    <w:rsid w:val="0014554A"/>
    <w:rsid w:val="001516EF"/>
    <w:rsid w:val="00157101"/>
    <w:rsid w:val="0017068C"/>
    <w:rsid w:val="001728EF"/>
    <w:rsid w:val="001946D1"/>
    <w:rsid w:val="001A1D60"/>
    <w:rsid w:val="001A4273"/>
    <w:rsid w:val="001A5661"/>
    <w:rsid w:val="001B08B2"/>
    <w:rsid w:val="001B7C3C"/>
    <w:rsid w:val="001C7B45"/>
    <w:rsid w:val="001D1A73"/>
    <w:rsid w:val="001D3175"/>
    <w:rsid w:val="001D4030"/>
    <w:rsid w:val="001F212E"/>
    <w:rsid w:val="001F4661"/>
    <w:rsid w:val="001F4730"/>
    <w:rsid w:val="002015E7"/>
    <w:rsid w:val="00203E4B"/>
    <w:rsid w:val="00204B9E"/>
    <w:rsid w:val="00207DC6"/>
    <w:rsid w:val="0021014C"/>
    <w:rsid w:val="00216504"/>
    <w:rsid w:val="002235C5"/>
    <w:rsid w:val="00244BD8"/>
    <w:rsid w:val="0025000B"/>
    <w:rsid w:val="00252D5E"/>
    <w:rsid w:val="002546E0"/>
    <w:rsid w:val="0025475E"/>
    <w:rsid w:val="002639A8"/>
    <w:rsid w:val="002664FF"/>
    <w:rsid w:val="00271EE8"/>
    <w:rsid w:val="002724A4"/>
    <w:rsid w:val="002800BA"/>
    <w:rsid w:val="00284CF5"/>
    <w:rsid w:val="0028639E"/>
    <w:rsid w:val="00287EDF"/>
    <w:rsid w:val="00291009"/>
    <w:rsid w:val="00295413"/>
    <w:rsid w:val="002A0FBA"/>
    <w:rsid w:val="002A381E"/>
    <w:rsid w:val="002A3BF6"/>
    <w:rsid w:val="002B12CA"/>
    <w:rsid w:val="002B1741"/>
    <w:rsid w:val="002B2FDD"/>
    <w:rsid w:val="002B3908"/>
    <w:rsid w:val="002B3F32"/>
    <w:rsid w:val="002D0195"/>
    <w:rsid w:val="002D76C5"/>
    <w:rsid w:val="003002BC"/>
    <w:rsid w:val="00303300"/>
    <w:rsid w:val="00305ADF"/>
    <w:rsid w:val="00320D1A"/>
    <w:rsid w:val="00330CEF"/>
    <w:rsid w:val="00330E37"/>
    <w:rsid w:val="00341D9F"/>
    <w:rsid w:val="00344C9C"/>
    <w:rsid w:val="00354403"/>
    <w:rsid w:val="00360FB9"/>
    <w:rsid w:val="00364A3A"/>
    <w:rsid w:val="00365E6B"/>
    <w:rsid w:val="003732B2"/>
    <w:rsid w:val="0037585F"/>
    <w:rsid w:val="003905C9"/>
    <w:rsid w:val="00394EBC"/>
    <w:rsid w:val="00396338"/>
    <w:rsid w:val="003978AC"/>
    <w:rsid w:val="003B10A6"/>
    <w:rsid w:val="003B404A"/>
    <w:rsid w:val="003B41C8"/>
    <w:rsid w:val="003B42CE"/>
    <w:rsid w:val="003B76AD"/>
    <w:rsid w:val="003D5787"/>
    <w:rsid w:val="003E1B2E"/>
    <w:rsid w:val="003E3BDB"/>
    <w:rsid w:val="003F33E0"/>
    <w:rsid w:val="003F7763"/>
    <w:rsid w:val="004114A7"/>
    <w:rsid w:val="00415C33"/>
    <w:rsid w:val="004266FC"/>
    <w:rsid w:val="004267E0"/>
    <w:rsid w:val="00427091"/>
    <w:rsid w:val="0042754C"/>
    <w:rsid w:val="00427571"/>
    <w:rsid w:val="004377E0"/>
    <w:rsid w:val="0044147F"/>
    <w:rsid w:val="0044259C"/>
    <w:rsid w:val="00446B28"/>
    <w:rsid w:val="0045224B"/>
    <w:rsid w:val="00453B4B"/>
    <w:rsid w:val="00457A28"/>
    <w:rsid w:val="00460E35"/>
    <w:rsid w:val="004645C3"/>
    <w:rsid w:val="004860D0"/>
    <w:rsid w:val="004A7424"/>
    <w:rsid w:val="004B7537"/>
    <w:rsid w:val="004D19A8"/>
    <w:rsid w:val="004D5E30"/>
    <w:rsid w:val="004F241B"/>
    <w:rsid w:val="0050062E"/>
    <w:rsid w:val="005033F1"/>
    <w:rsid w:val="00507FF4"/>
    <w:rsid w:val="005155B7"/>
    <w:rsid w:val="00527FB0"/>
    <w:rsid w:val="00531A14"/>
    <w:rsid w:val="00531B89"/>
    <w:rsid w:val="00531D90"/>
    <w:rsid w:val="00541578"/>
    <w:rsid w:val="00547B8F"/>
    <w:rsid w:val="0055314B"/>
    <w:rsid w:val="005551E6"/>
    <w:rsid w:val="0055552F"/>
    <w:rsid w:val="00560FE4"/>
    <w:rsid w:val="005637E7"/>
    <w:rsid w:val="0056580A"/>
    <w:rsid w:val="00567973"/>
    <w:rsid w:val="00574D52"/>
    <w:rsid w:val="00580D7E"/>
    <w:rsid w:val="00581D01"/>
    <w:rsid w:val="00591BF9"/>
    <w:rsid w:val="00592F43"/>
    <w:rsid w:val="005A6C96"/>
    <w:rsid w:val="005B0A23"/>
    <w:rsid w:val="005B0C92"/>
    <w:rsid w:val="005B5E54"/>
    <w:rsid w:val="005C38E4"/>
    <w:rsid w:val="005C7A27"/>
    <w:rsid w:val="005D370E"/>
    <w:rsid w:val="005D38DA"/>
    <w:rsid w:val="005E4E60"/>
    <w:rsid w:val="006124CF"/>
    <w:rsid w:val="00612D9F"/>
    <w:rsid w:val="0062730C"/>
    <w:rsid w:val="00635DA1"/>
    <w:rsid w:val="006422EB"/>
    <w:rsid w:val="006522D9"/>
    <w:rsid w:val="00655066"/>
    <w:rsid w:val="006653AF"/>
    <w:rsid w:val="0066776D"/>
    <w:rsid w:val="00674876"/>
    <w:rsid w:val="006748D0"/>
    <w:rsid w:val="00675712"/>
    <w:rsid w:val="0069433C"/>
    <w:rsid w:val="006A38BD"/>
    <w:rsid w:val="006A7FE6"/>
    <w:rsid w:val="006B1573"/>
    <w:rsid w:val="006C12E1"/>
    <w:rsid w:val="006C30AB"/>
    <w:rsid w:val="006C5D7D"/>
    <w:rsid w:val="006C74A9"/>
    <w:rsid w:val="006C7D30"/>
    <w:rsid w:val="006D11EA"/>
    <w:rsid w:val="006D2050"/>
    <w:rsid w:val="006E1B1F"/>
    <w:rsid w:val="006E2DFE"/>
    <w:rsid w:val="006E43A8"/>
    <w:rsid w:val="006F005F"/>
    <w:rsid w:val="006F17DF"/>
    <w:rsid w:val="006F2387"/>
    <w:rsid w:val="006F6B2E"/>
    <w:rsid w:val="00703B8F"/>
    <w:rsid w:val="00705307"/>
    <w:rsid w:val="00706C69"/>
    <w:rsid w:val="00710A34"/>
    <w:rsid w:val="0071119F"/>
    <w:rsid w:val="007136B0"/>
    <w:rsid w:val="00715849"/>
    <w:rsid w:val="00721DFF"/>
    <w:rsid w:val="00723F0F"/>
    <w:rsid w:val="00724742"/>
    <w:rsid w:val="00726703"/>
    <w:rsid w:val="0072768D"/>
    <w:rsid w:val="00732839"/>
    <w:rsid w:val="00745CB2"/>
    <w:rsid w:val="00746903"/>
    <w:rsid w:val="0075011D"/>
    <w:rsid w:val="00755552"/>
    <w:rsid w:val="007556A5"/>
    <w:rsid w:val="00776F73"/>
    <w:rsid w:val="00780670"/>
    <w:rsid w:val="007911FA"/>
    <w:rsid w:val="007921BA"/>
    <w:rsid w:val="00794B19"/>
    <w:rsid w:val="00795B10"/>
    <w:rsid w:val="00796891"/>
    <w:rsid w:val="007A676C"/>
    <w:rsid w:val="007B09EF"/>
    <w:rsid w:val="007C5DDA"/>
    <w:rsid w:val="007E2950"/>
    <w:rsid w:val="007F0A22"/>
    <w:rsid w:val="007F2B46"/>
    <w:rsid w:val="007F4AC7"/>
    <w:rsid w:val="00801553"/>
    <w:rsid w:val="008103FB"/>
    <w:rsid w:val="008320F1"/>
    <w:rsid w:val="00842978"/>
    <w:rsid w:val="00846A5B"/>
    <w:rsid w:val="0084751F"/>
    <w:rsid w:val="0085370F"/>
    <w:rsid w:val="00856014"/>
    <w:rsid w:val="00864D2C"/>
    <w:rsid w:val="00867BAA"/>
    <w:rsid w:val="008808B9"/>
    <w:rsid w:val="008819AA"/>
    <w:rsid w:val="00890FE5"/>
    <w:rsid w:val="008968DF"/>
    <w:rsid w:val="008A1643"/>
    <w:rsid w:val="008B0176"/>
    <w:rsid w:val="008C30A7"/>
    <w:rsid w:val="008C5439"/>
    <w:rsid w:val="008C616E"/>
    <w:rsid w:val="008E7F8D"/>
    <w:rsid w:val="009000BC"/>
    <w:rsid w:val="00900EE9"/>
    <w:rsid w:val="00901E12"/>
    <w:rsid w:val="00904967"/>
    <w:rsid w:val="00912273"/>
    <w:rsid w:val="00913DFD"/>
    <w:rsid w:val="009203C5"/>
    <w:rsid w:val="009217A6"/>
    <w:rsid w:val="009225D4"/>
    <w:rsid w:val="00930DCD"/>
    <w:rsid w:val="00931467"/>
    <w:rsid w:val="0095756E"/>
    <w:rsid w:val="0096288D"/>
    <w:rsid w:val="00964997"/>
    <w:rsid w:val="00964C51"/>
    <w:rsid w:val="00966202"/>
    <w:rsid w:val="00982FC8"/>
    <w:rsid w:val="009879E2"/>
    <w:rsid w:val="009A3D03"/>
    <w:rsid w:val="009A692F"/>
    <w:rsid w:val="009B4332"/>
    <w:rsid w:val="009C0B18"/>
    <w:rsid w:val="009D0D7A"/>
    <w:rsid w:val="009D7422"/>
    <w:rsid w:val="009D7F84"/>
    <w:rsid w:val="009E0D18"/>
    <w:rsid w:val="009E358F"/>
    <w:rsid w:val="009F021E"/>
    <w:rsid w:val="009F4F38"/>
    <w:rsid w:val="009F7EE3"/>
    <w:rsid w:val="00A008E7"/>
    <w:rsid w:val="00A11DCB"/>
    <w:rsid w:val="00A1458C"/>
    <w:rsid w:val="00A16E4E"/>
    <w:rsid w:val="00A21361"/>
    <w:rsid w:val="00A26072"/>
    <w:rsid w:val="00A26488"/>
    <w:rsid w:val="00A305C1"/>
    <w:rsid w:val="00A33140"/>
    <w:rsid w:val="00A3712C"/>
    <w:rsid w:val="00A44ACF"/>
    <w:rsid w:val="00A536D4"/>
    <w:rsid w:val="00A53B87"/>
    <w:rsid w:val="00A540D7"/>
    <w:rsid w:val="00A65C4F"/>
    <w:rsid w:val="00A7023B"/>
    <w:rsid w:val="00A72B11"/>
    <w:rsid w:val="00A74F2E"/>
    <w:rsid w:val="00A90D14"/>
    <w:rsid w:val="00A9370B"/>
    <w:rsid w:val="00AB1458"/>
    <w:rsid w:val="00AB164B"/>
    <w:rsid w:val="00AB4A54"/>
    <w:rsid w:val="00AC2489"/>
    <w:rsid w:val="00AC2985"/>
    <w:rsid w:val="00AE2996"/>
    <w:rsid w:val="00AF530B"/>
    <w:rsid w:val="00AF5585"/>
    <w:rsid w:val="00AF6E5F"/>
    <w:rsid w:val="00B077ED"/>
    <w:rsid w:val="00B120E1"/>
    <w:rsid w:val="00B30F1A"/>
    <w:rsid w:val="00B35415"/>
    <w:rsid w:val="00B36F35"/>
    <w:rsid w:val="00B37326"/>
    <w:rsid w:val="00B43469"/>
    <w:rsid w:val="00B43779"/>
    <w:rsid w:val="00B4590E"/>
    <w:rsid w:val="00B5637C"/>
    <w:rsid w:val="00B60CC8"/>
    <w:rsid w:val="00B70120"/>
    <w:rsid w:val="00B73AD2"/>
    <w:rsid w:val="00B860B4"/>
    <w:rsid w:val="00B910FA"/>
    <w:rsid w:val="00BB6A3A"/>
    <w:rsid w:val="00BC0FAA"/>
    <w:rsid w:val="00BC324B"/>
    <w:rsid w:val="00BD137B"/>
    <w:rsid w:val="00BD7F67"/>
    <w:rsid w:val="00BE6ED5"/>
    <w:rsid w:val="00BF1C13"/>
    <w:rsid w:val="00BF4D8B"/>
    <w:rsid w:val="00BF53D7"/>
    <w:rsid w:val="00BF6804"/>
    <w:rsid w:val="00C11D92"/>
    <w:rsid w:val="00C11F7A"/>
    <w:rsid w:val="00C15C89"/>
    <w:rsid w:val="00C231CA"/>
    <w:rsid w:val="00C35F1D"/>
    <w:rsid w:val="00C41779"/>
    <w:rsid w:val="00C5740C"/>
    <w:rsid w:val="00C6143C"/>
    <w:rsid w:val="00C70BB6"/>
    <w:rsid w:val="00C958DE"/>
    <w:rsid w:val="00CA08D5"/>
    <w:rsid w:val="00CA5598"/>
    <w:rsid w:val="00CC319C"/>
    <w:rsid w:val="00CD285C"/>
    <w:rsid w:val="00CE1F14"/>
    <w:rsid w:val="00CF0B38"/>
    <w:rsid w:val="00CF1C9F"/>
    <w:rsid w:val="00CF287B"/>
    <w:rsid w:val="00CF49BB"/>
    <w:rsid w:val="00D00ABE"/>
    <w:rsid w:val="00D0349A"/>
    <w:rsid w:val="00D03BB5"/>
    <w:rsid w:val="00D04853"/>
    <w:rsid w:val="00D12143"/>
    <w:rsid w:val="00D14738"/>
    <w:rsid w:val="00D14EAB"/>
    <w:rsid w:val="00D17646"/>
    <w:rsid w:val="00D23393"/>
    <w:rsid w:val="00D31C88"/>
    <w:rsid w:val="00D31F23"/>
    <w:rsid w:val="00D3265A"/>
    <w:rsid w:val="00D36CC7"/>
    <w:rsid w:val="00D5505E"/>
    <w:rsid w:val="00D60DDB"/>
    <w:rsid w:val="00D66141"/>
    <w:rsid w:val="00D70882"/>
    <w:rsid w:val="00D737BF"/>
    <w:rsid w:val="00D93747"/>
    <w:rsid w:val="00DA0D9F"/>
    <w:rsid w:val="00DA1983"/>
    <w:rsid w:val="00DA43EA"/>
    <w:rsid w:val="00DA5E51"/>
    <w:rsid w:val="00DB0D53"/>
    <w:rsid w:val="00DB4159"/>
    <w:rsid w:val="00DC0C6D"/>
    <w:rsid w:val="00DC468F"/>
    <w:rsid w:val="00DC7CA7"/>
    <w:rsid w:val="00DD0EC6"/>
    <w:rsid w:val="00DD32FB"/>
    <w:rsid w:val="00DD3419"/>
    <w:rsid w:val="00DE0BD2"/>
    <w:rsid w:val="00DE6E8A"/>
    <w:rsid w:val="00E05383"/>
    <w:rsid w:val="00E06C84"/>
    <w:rsid w:val="00E07B6A"/>
    <w:rsid w:val="00E10067"/>
    <w:rsid w:val="00E10249"/>
    <w:rsid w:val="00E234FB"/>
    <w:rsid w:val="00E31C70"/>
    <w:rsid w:val="00E34B99"/>
    <w:rsid w:val="00E34CC9"/>
    <w:rsid w:val="00E40607"/>
    <w:rsid w:val="00E47271"/>
    <w:rsid w:val="00E76325"/>
    <w:rsid w:val="00E8157E"/>
    <w:rsid w:val="00E914F8"/>
    <w:rsid w:val="00E932CA"/>
    <w:rsid w:val="00E9369A"/>
    <w:rsid w:val="00E94D9C"/>
    <w:rsid w:val="00EA3C1D"/>
    <w:rsid w:val="00EB023E"/>
    <w:rsid w:val="00EC6E7F"/>
    <w:rsid w:val="00EE00C9"/>
    <w:rsid w:val="00EE1896"/>
    <w:rsid w:val="00EE192E"/>
    <w:rsid w:val="00EE435D"/>
    <w:rsid w:val="00EF056F"/>
    <w:rsid w:val="00EF1A22"/>
    <w:rsid w:val="00EF3CBB"/>
    <w:rsid w:val="00EF69B8"/>
    <w:rsid w:val="00EF6AE8"/>
    <w:rsid w:val="00F04E9A"/>
    <w:rsid w:val="00F05463"/>
    <w:rsid w:val="00F066E0"/>
    <w:rsid w:val="00F10825"/>
    <w:rsid w:val="00F21C4D"/>
    <w:rsid w:val="00F338F6"/>
    <w:rsid w:val="00F34CD3"/>
    <w:rsid w:val="00F40C73"/>
    <w:rsid w:val="00F4179B"/>
    <w:rsid w:val="00F47663"/>
    <w:rsid w:val="00F6327A"/>
    <w:rsid w:val="00F705B7"/>
    <w:rsid w:val="00F70C19"/>
    <w:rsid w:val="00F726B5"/>
    <w:rsid w:val="00F761C9"/>
    <w:rsid w:val="00F77A5A"/>
    <w:rsid w:val="00F86000"/>
    <w:rsid w:val="00F8605E"/>
    <w:rsid w:val="00F87C9B"/>
    <w:rsid w:val="00F914AB"/>
    <w:rsid w:val="00F955AD"/>
    <w:rsid w:val="00FA17C3"/>
    <w:rsid w:val="00FA54E4"/>
    <w:rsid w:val="00FB59FB"/>
    <w:rsid w:val="00FC22FF"/>
    <w:rsid w:val="00FC6AF8"/>
    <w:rsid w:val="00FD179F"/>
    <w:rsid w:val="00FD5553"/>
    <w:rsid w:val="00FE13F9"/>
    <w:rsid w:val="00FE2ADF"/>
    <w:rsid w:val="00FE37CD"/>
    <w:rsid w:val="00FE3BDE"/>
    <w:rsid w:val="00FE4843"/>
    <w:rsid w:val="00FF16A4"/>
    <w:rsid w:val="00FF6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4FE17B2"/>
  <w15:chartTrackingRefBased/>
  <w15:docId w15:val="{CEEC5A15-3F6D-4D06-BAD9-38D7B91CA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ＭＳ 明朝" w:hAnsi="Times"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7571"/>
    <w:pPr>
      <w:widowControl w:val="0"/>
      <w:jc w:val="both"/>
    </w:pPr>
    <w:rPr>
      <w:kern w:val="2"/>
      <w:sz w:val="24"/>
    </w:rPr>
  </w:style>
  <w:style w:type="paragraph" w:styleId="1">
    <w:name w:val="heading 1"/>
    <w:basedOn w:val="a"/>
    <w:next w:val="a"/>
    <w:qFormat/>
    <w:rsid w:val="00427571"/>
    <w:pPr>
      <w:keepNext/>
      <w:outlineLvl w:val="0"/>
    </w:pPr>
    <w:rPr>
      <w:rFonts w:ascii="Helvetica" w:eastAsia="ＭＳ ゴシック" w:hAnsi="Helvetica"/>
      <w:sz w:val="28"/>
    </w:rPr>
  </w:style>
  <w:style w:type="paragraph" w:styleId="2">
    <w:name w:val="heading 2"/>
    <w:basedOn w:val="a"/>
    <w:next w:val="a"/>
    <w:qFormat/>
    <w:rsid w:val="00D12143"/>
    <w:pPr>
      <w:keepNext/>
      <w:outlineLvl w:val="1"/>
    </w:pPr>
    <w:rPr>
      <w:rFonts w:ascii="Arial" w:eastAsia="ＭＳ ゴシック" w:hAnsi="Arial"/>
    </w:rPr>
  </w:style>
  <w:style w:type="paragraph" w:styleId="3">
    <w:name w:val="heading 3"/>
    <w:basedOn w:val="a"/>
    <w:next w:val="a"/>
    <w:qFormat/>
    <w:rsid w:val="00D12143"/>
    <w:pPr>
      <w:keepNext/>
      <w:ind w:leftChars="400" w:left="400"/>
      <w:outlineLvl w:val="2"/>
    </w:pPr>
    <w:rPr>
      <w:rFonts w:ascii="Arial" w:eastAsia="ＭＳ ゴシック" w:hAnsi="Ari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27571"/>
    <w:pPr>
      <w:tabs>
        <w:tab w:val="center" w:pos="4252"/>
        <w:tab w:val="right" w:pos="8504"/>
      </w:tabs>
      <w:snapToGrid w:val="0"/>
    </w:pPr>
  </w:style>
  <w:style w:type="paragraph" w:customStyle="1" w:styleId="a4">
    <w:name w:val="章見出し"/>
    <w:basedOn w:val="1"/>
    <w:next w:val="a"/>
    <w:rsid w:val="00427571"/>
    <w:rPr>
      <w:sz w:val="36"/>
    </w:rPr>
  </w:style>
  <w:style w:type="paragraph" w:customStyle="1" w:styleId="a5">
    <w:name w:val="節見出しランク１"/>
    <w:basedOn w:val="a"/>
    <w:next w:val="a"/>
    <w:rsid w:val="00427571"/>
    <w:rPr>
      <w:rFonts w:eastAsia="ＭＳ ゴシック"/>
      <w:sz w:val="28"/>
    </w:rPr>
  </w:style>
  <w:style w:type="paragraph" w:customStyle="1" w:styleId="a6">
    <w:name w:val="節見出しランク２"/>
    <w:basedOn w:val="a5"/>
    <w:next w:val="a"/>
    <w:rsid w:val="00427571"/>
    <w:rPr>
      <w:sz w:val="24"/>
    </w:rPr>
  </w:style>
  <w:style w:type="paragraph" w:styleId="a7">
    <w:name w:val="footer"/>
    <w:basedOn w:val="a"/>
    <w:rsid w:val="00427571"/>
    <w:pPr>
      <w:tabs>
        <w:tab w:val="center" w:pos="4252"/>
        <w:tab w:val="right" w:pos="8504"/>
      </w:tabs>
      <w:snapToGrid w:val="0"/>
    </w:pPr>
  </w:style>
  <w:style w:type="character" w:styleId="a8">
    <w:name w:val="page number"/>
    <w:basedOn w:val="a0"/>
    <w:rsid w:val="00427571"/>
  </w:style>
  <w:style w:type="paragraph" w:styleId="a9">
    <w:name w:val="Body Text"/>
    <w:basedOn w:val="a"/>
    <w:rsid w:val="00427571"/>
    <w:rPr>
      <w:u w:val="single"/>
    </w:rPr>
  </w:style>
  <w:style w:type="paragraph" w:styleId="10">
    <w:name w:val="toc 1"/>
    <w:basedOn w:val="a"/>
    <w:next w:val="a"/>
    <w:autoRedefine/>
    <w:uiPriority w:val="39"/>
    <w:rsid w:val="00F10825"/>
    <w:pPr>
      <w:tabs>
        <w:tab w:val="right" w:leader="dot" w:pos="8494"/>
      </w:tabs>
      <w:snapToGrid w:val="0"/>
      <w:jc w:val="left"/>
    </w:pPr>
    <w:rPr>
      <w:rFonts w:ascii="Century" w:hAnsi="Century"/>
      <w:b/>
      <w:bCs/>
      <w:caps/>
      <w:sz w:val="20"/>
    </w:rPr>
  </w:style>
  <w:style w:type="paragraph" w:styleId="20">
    <w:name w:val="toc 2"/>
    <w:basedOn w:val="a"/>
    <w:next w:val="a"/>
    <w:autoRedefine/>
    <w:uiPriority w:val="39"/>
    <w:rsid w:val="0055314B"/>
    <w:pPr>
      <w:ind w:left="240"/>
      <w:jc w:val="left"/>
    </w:pPr>
    <w:rPr>
      <w:rFonts w:ascii="Century" w:hAnsi="Century"/>
      <w:smallCaps/>
      <w:sz w:val="20"/>
    </w:rPr>
  </w:style>
  <w:style w:type="paragraph" w:styleId="30">
    <w:name w:val="toc 3"/>
    <w:basedOn w:val="a"/>
    <w:next w:val="a"/>
    <w:autoRedefine/>
    <w:uiPriority w:val="39"/>
    <w:rsid w:val="0055314B"/>
    <w:pPr>
      <w:ind w:left="480"/>
      <w:jc w:val="left"/>
    </w:pPr>
    <w:rPr>
      <w:rFonts w:ascii="Century" w:hAnsi="Century"/>
      <w:i/>
      <w:iCs/>
      <w:sz w:val="20"/>
    </w:rPr>
  </w:style>
  <w:style w:type="paragraph" w:styleId="4">
    <w:name w:val="toc 4"/>
    <w:basedOn w:val="a"/>
    <w:next w:val="a"/>
    <w:autoRedefine/>
    <w:semiHidden/>
    <w:rsid w:val="0055314B"/>
    <w:pPr>
      <w:ind w:left="720"/>
      <w:jc w:val="left"/>
    </w:pPr>
    <w:rPr>
      <w:rFonts w:ascii="Century" w:hAnsi="Century"/>
      <w:sz w:val="18"/>
      <w:szCs w:val="18"/>
    </w:rPr>
  </w:style>
  <w:style w:type="paragraph" w:styleId="5">
    <w:name w:val="toc 5"/>
    <w:basedOn w:val="a"/>
    <w:next w:val="a"/>
    <w:autoRedefine/>
    <w:semiHidden/>
    <w:rsid w:val="0055314B"/>
    <w:pPr>
      <w:ind w:left="960"/>
      <w:jc w:val="left"/>
    </w:pPr>
    <w:rPr>
      <w:rFonts w:ascii="Century" w:hAnsi="Century"/>
      <w:sz w:val="18"/>
      <w:szCs w:val="18"/>
    </w:rPr>
  </w:style>
  <w:style w:type="paragraph" w:styleId="6">
    <w:name w:val="toc 6"/>
    <w:basedOn w:val="a"/>
    <w:next w:val="a"/>
    <w:autoRedefine/>
    <w:semiHidden/>
    <w:rsid w:val="0055314B"/>
    <w:pPr>
      <w:ind w:left="1200"/>
      <w:jc w:val="left"/>
    </w:pPr>
    <w:rPr>
      <w:rFonts w:ascii="Century" w:hAnsi="Century"/>
      <w:sz w:val="18"/>
      <w:szCs w:val="18"/>
    </w:rPr>
  </w:style>
  <w:style w:type="paragraph" w:styleId="7">
    <w:name w:val="toc 7"/>
    <w:basedOn w:val="a"/>
    <w:next w:val="a"/>
    <w:autoRedefine/>
    <w:semiHidden/>
    <w:rsid w:val="0055314B"/>
    <w:pPr>
      <w:ind w:left="1440"/>
      <w:jc w:val="left"/>
    </w:pPr>
    <w:rPr>
      <w:rFonts w:ascii="Century" w:hAnsi="Century"/>
      <w:sz w:val="18"/>
      <w:szCs w:val="18"/>
    </w:rPr>
  </w:style>
  <w:style w:type="paragraph" w:styleId="8">
    <w:name w:val="toc 8"/>
    <w:basedOn w:val="a"/>
    <w:next w:val="a"/>
    <w:autoRedefine/>
    <w:semiHidden/>
    <w:rsid w:val="0055314B"/>
    <w:pPr>
      <w:ind w:left="1680"/>
      <w:jc w:val="left"/>
    </w:pPr>
    <w:rPr>
      <w:rFonts w:ascii="Century" w:hAnsi="Century"/>
      <w:sz w:val="18"/>
      <w:szCs w:val="18"/>
    </w:rPr>
  </w:style>
  <w:style w:type="paragraph" w:styleId="9">
    <w:name w:val="toc 9"/>
    <w:basedOn w:val="a"/>
    <w:next w:val="a"/>
    <w:autoRedefine/>
    <w:semiHidden/>
    <w:rsid w:val="0055314B"/>
    <w:pPr>
      <w:ind w:left="1920"/>
      <w:jc w:val="left"/>
    </w:pPr>
    <w:rPr>
      <w:rFonts w:ascii="Century" w:hAnsi="Century"/>
      <w:sz w:val="18"/>
      <w:szCs w:val="18"/>
    </w:rPr>
  </w:style>
  <w:style w:type="paragraph" w:styleId="aa">
    <w:name w:val="List Paragraph"/>
    <w:basedOn w:val="a"/>
    <w:uiPriority w:val="34"/>
    <w:qFormat/>
    <w:rsid w:val="00531A14"/>
    <w:pPr>
      <w:ind w:leftChars="400" w:left="840"/>
    </w:pPr>
  </w:style>
  <w:style w:type="paragraph" w:styleId="ab">
    <w:name w:val="caption"/>
    <w:basedOn w:val="a"/>
    <w:next w:val="a"/>
    <w:unhideWhenUsed/>
    <w:qFormat/>
    <w:rsid w:val="00C231CA"/>
    <w:rPr>
      <w:b/>
      <w:bCs/>
      <w:sz w:val="21"/>
      <w:szCs w:val="21"/>
    </w:rPr>
  </w:style>
  <w:style w:type="table" w:styleId="ac">
    <w:name w:val="Table Grid"/>
    <w:basedOn w:val="a1"/>
    <w:rsid w:val="00900E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Placeholder Text"/>
    <w:basedOn w:val="a0"/>
    <w:uiPriority w:val="99"/>
    <w:semiHidden/>
    <w:rsid w:val="00DC468F"/>
    <w:rPr>
      <w:color w:val="808080"/>
    </w:rPr>
  </w:style>
  <w:style w:type="paragraph" w:styleId="ae">
    <w:name w:val="TOC Heading"/>
    <w:basedOn w:val="1"/>
    <w:next w:val="a"/>
    <w:uiPriority w:val="39"/>
    <w:unhideWhenUsed/>
    <w:qFormat/>
    <w:rsid w:val="00930DCD"/>
    <w:pPr>
      <w:keepLines/>
      <w:widowControl/>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styleId="af">
    <w:name w:val="Hyperlink"/>
    <w:basedOn w:val="a0"/>
    <w:uiPriority w:val="99"/>
    <w:unhideWhenUsed/>
    <w:rsid w:val="00930DCD"/>
    <w:rPr>
      <w:color w:val="0563C1" w:themeColor="hyperlink"/>
      <w:u w:val="single"/>
    </w:rPr>
  </w:style>
  <w:style w:type="character" w:styleId="af0">
    <w:name w:val="annotation reference"/>
    <w:basedOn w:val="a0"/>
    <w:uiPriority w:val="99"/>
    <w:unhideWhenUsed/>
    <w:rsid w:val="009C0B18"/>
    <w:rPr>
      <w:sz w:val="18"/>
      <w:szCs w:val="18"/>
    </w:rPr>
  </w:style>
  <w:style w:type="paragraph" w:styleId="af1">
    <w:name w:val="annotation text"/>
    <w:basedOn w:val="a"/>
    <w:link w:val="af2"/>
    <w:uiPriority w:val="99"/>
    <w:unhideWhenUsed/>
    <w:rsid w:val="009C0B18"/>
    <w:pPr>
      <w:jc w:val="left"/>
    </w:pPr>
    <w:rPr>
      <w:sz w:val="18"/>
    </w:rPr>
  </w:style>
  <w:style w:type="character" w:customStyle="1" w:styleId="af2">
    <w:name w:val="コメント文字列 (文字)"/>
    <w:basedOn w:val="a0"/>
    <w:link w:val="af1"/>
    <w:uiPriority w:val="99"/>
    <w:rsid w:val="009C0B18"/>
    <w:rPr>
      <w:kern w:val="2"/>
      <w:sz w:val="18"/>
    </w:rPr>
  </w:style>
  <w:style w:type="paragraph" w:styleId="af3">
    <w:name w:val="Balloon Text"/>
    <w:basedOn w:val="a"/>
    <w:link w:val="af4"/>
    <w:rsid w:val="009C0B18"/>
    <w:rPr>
      <w:rFonts w:asciiTheme="majorHAnsi" w:eastAsiaTheme="majorEastAsia" w:hAnsiTheme="majorHAnsi" w:cstheme="majorBidi"/>
      <w:sz w:val="18"/>
      <w:szCs w:val="18"/>
    </w:rPr>
  </w:style>
  <w:style w:type="character" w:customStyle="1" w:styleId="af4">
    <w:name w:val="吹き出し (文字)"/>
    <w:basedOn w:val="a0"/>
    <w:link w:val="af3"/>
    <w:rsid w:val="009C0B18"/>
    <w:rPr>
      <w:rFonts w:asciiTheme="majorHAnsi" w:eastAsiaTheme="majorEastAsia" w:hAnsiTheme="majorHAnsi" w:cstheme="majorBidi"/>
      <w:kern w:val="2"/>
      <w:sz w:val="18"/>
      <w:szCs w:val="18"/>
    </w:rPr>
  </w:style>
  <w:style w:type="paragraph" w:styleId="af5">
    <w:name w:val="annotation subject"/>
    <w:basedOn w:val="af1"/>
    <w:next w:val="af1"/>
    <w:link w:val="af6"/>
    <w:rsid w:val="0037585F"/>
    <w:rPr>
      <w:b/>
      <w:bCs/>
      <w:sz w:val="24"/>
    </w:rPr>
  </w:style>
  <w:style w:type="character" w:customStyle="1" w:styleId="af6">
    <w:name w:val="コメント内容 (文字)"/>
    <w:basedOn w:val="af2"/>
    <w:link w:val="af5"/>
    <w:rsid w:val="0037585F"/>
    <w:rPr>
      <w:b/>
      <w:bCs/>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89138">
      <w:bodyDiv w:val="1"/>
      <w:marLeft w:val="0"/>
      <w:marRight w:val="0"/>
      <w:marTop w:val="0"/>
      <w:marBottom w:val="0"/>
      <w:divBdr>
        <w:top w:val="none" w:sz="0" w:space="0" w:color="auto"/>
        <w:left w:val="none" w:sz="0" w:space="0" w:color="auto"/>
        <w:bottom w:val="none" w:sz="0" w:space="0" w:color="auto"/>
        <w:right w:val="none" w:sz="0" w:space="0" w:color="auto"/>
      </w:divBdr>
      <w:divsChild>
        <w:div w:id="1446003166">
          <w:marLeft w:val="806"/>
          <w:marRight w:val="0"/>
          <w:marTop w:val="144"/>
          <w:marBottom w:val="0"/>
          <w:divBdr>
            <w:top w:val="none" w:sz="0" w:space="0" w:color="auto"/>
            <w:left w:val="none" w:sz="0" w:space="0" w:color="auto"/>
            <w:bottom w:val="none" w:sz="0" w:space="0" w:color="auto"/>
            <w:right w:val="none" w:sz="0" w:space="0" w:color="auto"/>
          </w:divBdr>
        </w:div>
      </w:divsChild>
    </w:div>
    <w:div w:id="369377118">
      <w:bodyDiv w:val="1"/>
      <w:marLeft w:val="0"/>
      <w:marRight w:val="0"/>
      <w:marTop w:val="0"/>
      <w:marBottom w:val="0"/>
      <w:divBdr>
        <w:top w:val="none" w:sz="0" w:space="0" w:color="auto"/>
        <w:left w:val="none" w:sz="0" w:space="0" w:color="auto"/>
        <w:bottom w:val="none" w:sz="0" w:space="0" w:color="auto"/>
        <w:right w:val="none" w:sz="0" w:space="0" w:color="auto"/>
      </w:divBdr>
    </w:div>
    <w:div w:id="454716969">
      <w:bodyDiv w:val="1"/>
      <w:marLeft w:val="0"/>
      <w:marRight w:val="0"/>
      <w:marTop w:val="0"/>
      <w:marBottom w:val="0"/>
      <w:divBdr>
        <w:top w:val="none" w:sz="0" w:space="0" w:color="auto"/>
        <w:left w:val="none" w:sz="0" w:space="0" w:color="auto"/>
        <w:bottom w:val="none" w:sz="0" w:space="0" w:color="auto"/>
        <w:right w:val="none" w:sz="0" w:space="0" w:color="auto"/>
      </w:divBdr>
      <w:divsChild>
        <w:div w:id="76682209">
          <w:marLeft w:val="0"/>
          <w:marRight w:val="0"/>
          <w:marTop w:val="0"/>
          <w:marBottom w:val="0"/>
          <w:divBdr>
            <w:top w:val="none" w:sz="0" w:space="0" w:color="auto"/>
            <w:left w:val="none" w:sz="0" w:space="0" w:color="auto"/>
            <w:bottom w:val="none" w:sz="0" w:space="0" w:color="auto"/>
            <w:right w:val="none" w:sz="0" w:space="0" w:color="auto"/>
          </w:divBdr>
        </w:div>
      </w:divsChild>
    </w:div>
    <w:div w:id="501169628">
      <w:bodyDiv w:val="1"/>
      <w:marLeft w:val="0"/>
      <w:marRight w:val="0"/>
      <w:marTop w:val="0"/>
      <w:marBottom w:val="0"/>
      <w:divBdr>
        <w:top w:val="none" w:sz="0" w:space="0" w:color="auto"/>
        <w:left w:val="none" w:sz="0" w:space="0" w:color="auto"/>
        <w:bottom w:val="none" w:sz="0" w:space="0" w:color="auto"/>
        <w:right w:val="none" w:sz="0" w:space="0" w:color="auto"/>
      </w:divBdr>
    </w:div>
    <w:div w:id="769355002">
      <w:bodyDiv w:val="1"/>
      <w:marLeft w:val="0"/>
      <w:marRight w:val="0"/>
      <w:marTop w:val="0"/>
      <w:marBottom w:val="0"/>
      <w:divBdr>
        <w:top w:val="none" w:sz="0" w:space="0" w:color="auto"/>
        <w:left w:val="none" w:sz="0" w:space="0" w:color="auto"/>
        <w:bottom w:val="none" w:sz="0" w:space="0" w:color="auto"/>
        <w:right w:val="none" w:sz="0" w:space="0" w:color="auto"/>
      </w:divBdr>
    </w:div>
    <w:div w:id="1044017379">
      <w:bodyDiv w:val="1"/>
      <w:marLeft w:val="0"/>
      <w:marRight w:val="0"/>
      <w:marTop w:val="0"/>
      <w:marBottom w:val="0"/>
      <w:divBdr>
        <w:top w:val="none" w:sz="0" w:space="0" w:color="auto"/>
        <w:left w:val="none" w:sz="0" w:space="0" w:color="auto"/>
        <w:bottom w:val="none" w:sz="0" w:space="0" w:color="auto"/>
        <w:right w:val="none" w:sz="0" w:space="0" w:color="auto"/>
      </w:divBdr>
    </w:div>
    <w:div w:id="1232622014">
      <w:bodyDiv w:val="1"/>
      <w:marLeft w:val="0"/>
      <w:marRight w:val="0"/>
      <w:marTop w:val="0"/>
      <w:marBottom w:val="0"/>
      <w:divBdr>
        <w:top w:val="none" w:sz="0" w:space="0" w:color="auto"/>
        <w:left w:val="none" w:sz="0" w:space="0" w:color="auto"/>
        <w:bottom w:val="none" w:sz="0" w:space="0" w:color="auto"/>
        <w:right w:val="none" w:sz="0" w:space="0" w:color="auto"/>
      </w:divBdr>
      <w:divsChild>
        <w:div w:id="816873373">
          <w:marLeft w:val="0"/>
          <w:marRight w:val="0"/>
          <w:marTop w:val="0"/>
          <w:marBottom w:val="0"/>
          <w:divBdr>
            <w:top w:val="none" w:sz="0" w:space="0" w:color="auto"/>
            <w:left w:val="none" w:sz="0" w:space="0" w:color="auto"/>
            <w:bottom w:val="none" w:sz="0" w:space="0" w:color="auto"/>
            <w:right w:val="none" w:sz="0" w:space="0" w:color="auto"/>
          </w:divBdr>
        </w:div>
      </w:divsChild>
    </w:div>
    <w:div w:id="1260260664">
      <w:bodyDiv w:val="1"/>
      <w:marLeft w:val="0"/>
      <w:marRight w:val="0"/>
      <w:marTop w:val="0"/>
      <w:marBottom w:val="0"/>
      <w:divBdr>
        <w:top w:val="none" w:sz="0" w:space="0" w:color="auto"/>
        <w:left w:val="none" w:sz="0" w:space="0" w:color="auto"/>
        <w:bottom w:val="none" w:sz="0" w:space="0" w:color="auto"/>
        <w:right w:val="none" w:sz="0" w:space="0" w:color="auto"/>
      </w:divBdr>
    </w:div>
    <w:div w:id="1265654193">
      <w:bodyDiv w:val="1"/>
      <w:marLeft w:val="0"/>
      <w:marRight w:val="0"/>
      <w:marTop w:val="0"/>
      <w:marBottom w:val="0"/>
      <w:divBdr>
        <w:top w:val="none" w:sz="0" w:space="0" w:color="auto"/>
        <w:left w:val="none" w:sz="0" w:space="0" w:color="auto"/>
        <w:bottom w:val="none" w:sz="0" w:space="0" w:color="auto"/>
        <w:right w:val="none" w:sz="0" w:space="0" w:color="auto"/>
      </w:divBdr>
    </w:div>
    <w:div w:id="1295939693">
      <w:bodyDiv w:val="1"/>
      <w:marLeft w:val="0"/>
      <w:marRight w:val="0"/>
      <w:marTop w:val="0"/>
      <w:marBottom w:val="0"/>
      <w:divBdr>
        <w:top w:val="none" w:sz="0" w:space="0" w:color="auto"/>
        <w:left w:val="none" w:sz="0" w:space="0" w:color="auto"/>
        <w:bottom w:val="none" w:sz="0" w:space="0" w:color="auto"/>
        <w:right w:val="none" w:sz="0" w:space="0" w:color="auto"/>
      </w:divBdr>
    </w:div>
    <w:div w:id="1576016092">
      <w:bodyDiv w:val="1"/>
      <w:marLeft w:val="0"/>
      <w:marRight w:val="0"/>
      <w:marTop w:val="0"/>
      <w:marBottom w:val="0"/>
      <w:divBdr>
        <w:top w:val="none" w:sz="0" w:space="0" w:color="auto"/>
        <w:left w:val="none" w:sz="0" w:space="0" w:color="auto"/>
        <w:bottom w:val="none" w:sz="0" w:space="0" w:color="auto"/>
        <w:right w:val="none" w:sz="0" w:space="0" w:color="auto"/>
      </w:divBdr>
    </w:div>
    <w:div w:id="1609314926">
      <w:bodyDiv w:val="1"/>
      <w:marLeft w:val="0"/>
      <w:marRight w:val="0"/>
      <w:marTop w:val="0"/>
      <w:marBottom w:val="0"/>
      <w:divBdr>
        <w:top w:val="none" w:sz="0" w:space="0" w:color="auto"/>
        <w:left w:val="none" w:sz="0" w:space="0" w:color="auto"/>
        <w:bottom w:val="none" w:sz="0" w:space="0" w:color="auto"/>
        <w:right w:val="none" w:sz="0" w:space="0" w:color="auto"/>
      </w:divBdr>
    </w:div>
    <w:div w:id="1735425672">
      <w:bodyDiv w:val="1"/>
      <w:marLeft w:val="0"/>
      <w:marRight w:val="0"/>
      <w:marTop w:val="0"/>
      <w:marBottom w:val="0"/>
      <w:divBdr>
        <w:top w:val="none" w:sz="0" w:space="0" w:color="auto"/>
        <w:left w:val="none" w:sz="0" w:space="0" w:color="auto"/>
        <w:bottom w:val="none" w:sz="0" w:space="0" w:color="auto"/>
        <w:right w:val="none" w:sz="0" w:space="0" w:color="auto"/>
      </w:divBdr>
    </w:div>
    <w:div w:id="1814518587">
      <w:bodyDiv w:val="1"/>
      <w:marLeft w:val="0"/>
      <w:marRight w:val="0"/>
      <w:marTop w:val="0"/>
      <w:marBottom w:val="0"/>
      <w:divBdr>
        <w:top w:val="none" w:sz="0" w:space="0" w:color="auto"/>
        <w:left w:val="none" w:sz="0" w:space="0" w:color="auto"/>
        <w:bottom w:val="none" w:sz="0" w:space="0" w:color="auto"/>
        <w:right w:val="none" w:sz="0" w:space="0" w:color="auto"/>
      </w:divBdr>
    </w:div>
    <w:div w:id="1867284299">
      <w:bodyDiv w:val="1"/>
      <w:marLeft w:val="0"/>
      <w:marRight w:val="0"/>
      <w:marTop w:val="0"/>
      <w:marBottom w:val="0"/>
      <w:divBdr>
        <w:top w:val="none" w:sz="0" w:space="0" w:color="auto"/>
        <w:left w:val="none" w:sz="0" w:space="0" w:color="auto"/>
        <w:bottom w:val="none" w:sz="0" w:space="0" w:color="auto"/>
        <w:right w:val="none" w:sz="0" w:space="0" w:color="auto"/>
      </w:divBdr>
    </w:div>
    <w:div w:id="1973124309">
      <w:bodyDiv w:val="1"/>
      <w:marLeft w:val="0"/>
      <w:marRight w:val="0"/>
      <w:marTop w:val="0"/>
      <w:marBottom w:val="0"/>
      <w:divBdr>
        <w:top w:val="none" w:sz="0" w:space="0" w:color="auto"/>
        <w:left w:val="none" w:sz="0" w:space="0" w:color="auto"/>
        <w:bottom w:val="none" w:sz="0" w:space="0" w:color="auto"/>
        <w:right w:val="none" w:sz="0" w:space="0" w:color="auto"/>
      </w:divBdr>
    </w:div>
    <w:div w:id="2050644484">
      <w:bodyDiv w:val="1"/>
      <w:marLeft w:val="0"/>
      <w:marRight w:val="0"/>
      <w:marTop w:val="0"/>
      <w:marBottom w:val="0"/>
      <w:divBdr>
        <w:top w:val="none" w:sz="0" w:space="0" w:color="auto"/>
        <w:left w:val="none" w:sz="0" w:space="0" w:color="auto"/>
        <w:bottom w:val="none" w:sz="0" w:space="0" w:color="auto"/>
        <w:right w:val="none" w:sz="0" w:space="0" w:color="auto"/>
      </w:divBdr>
    </w:div>
    <w:div w:id="2073652423">
      <w:bodyDiv w:val="1"/>
      <w:marLeft w:val="0"/>
      <w:marRight w:val="0"/>
      <w:marTop w:val="0"/>
      <w:marBottom w:val="0"/>
      <w:divBdr>
        <w:top w:val="none" w:sz="0" w:space="0" w:color="auto"/>
        <w:left w:val="none" w:sz="0" w:space="0" w:color="auto"/>
        <w:bottom w:val="none" w:sz="0" w:space="0" w:color="auto"/>
        <w:right w:val="none" w:sz="0" w:space="0" w:color="auto"/>
      </w:divBdr>
    </w:div>
    <w:div w:id="208845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AF49D-8403-4A26-879F-D25D64659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8132</TotalTime>
  <Pages>18</Pages>
  <Words>1101</Words>
  <Characters>6276</Characters>
  <Application>Microsoft Office Word</Application>
  <DocSecurity>0</DocSecurity>
  <Lines>52</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２００３年度　情報社会学科卒業論文</vt:lpstr>
      <vt:lpstr>２００３年度　情報社会学科卒業論文</vt:lpstr>
    </vt:vector>
  </TitlesOfParts>
  <Company>HOME</Company>
  <LinksUpToDate>false</LinksUpToDate>
  <CharactersWithSpaces>7363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２００３年度　情報社会学科卒業論文</dc:title>
  <dc:subject/>
  <dc:creator>Kashiwazaki Naoya</dc:creator>
  <cp:keywords/>
  <cp:lastModifiedBy>K. FUJIMOTO</cp:lastModifiedBy>
  <cp:revision>59</cp:revision>
  <cp:lastPrinted>2010-11-25T02:27:00Z</cp:lastPrinted>
  <dcterms:created xsi:type="dcterms:W3CDTF">2016-11-16T06:06:00Z</dcterms:created>
  <dcterms:modified xsi:type="dcterms:W3CDTF">2017-02-27T10:23:00Z</dcterms:modified>
</cp:coreProperties>
</file>